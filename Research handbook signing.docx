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50" w:type="dxa"/>
        <w:tblLook w:val="04A0" w:firstRow="1" w:lastRow="0" w:firstColumn="1" w:lastColumn="0" w:noHBand="0" w:noVBand="1"/>
      </w:tblPr>
      <w:tblGrid>
        <w:gridCol w:w="9215"/>
      </w:tblGrid>
      <w:tr w:rsidR="00C71117" w14:paraId="77806CB0" w14:textId="77777777">
        <w:tc>
          <w:tcPr>
            <w:tcW w:w="10348" w:type="dxa"/>
            <w:shd w:val="clear" w:color="auto" w:fill="D6E3BC"/>
          </w:tcPr>
          <w:p w14:paraId="0DA3DE12" w14:textId="77777777" w:rsidR="00C71117" w:rsidRDefault="00D50BCA">
            <w:pPr>
              <w:spacing w:before="120" w:after="120"/>
              <w:ind w:left="207"/>
              <w:rPr>
                <w:rFonts w:ascii="Calibri" w:eastAsia="Calibri" w:hAnsi="Calibri"/>
              </w:rPr>
            </w:pPr>
            <w:r>
              <w:rPr>
                <w:rFonts w:ascii="Calibri" w:eastAsia="Calibri" w:hAnsi="Calibri" w:cs="Calibri"/>
                <w:b/>
                <w:sz w:val="24"/>
              </w:rPr>
              <w:t>Congratulations on your research project approval at Blair Drummond Safari Park</w:t>
            </w:r>
          </w:p>
          <w:p w14:paraId="628B0ABD" w14:textId="6E3542C9" w:rsidR="00C71117" w:rsidRDefault="00D50BCA">
            <w:pPr>
              <w:spacing w:before="120" w:after="120"/>
              <w:ind w:left="207"/>
              <w:rPr>
                <w:ins w:id="1" w:author="Emily Boyd" w:date="2022-02-03T16:42:00Z"/>
                <w:rFonts w:ascii="Calibri" w:eastAsia="Calibri" w:hAnsi="Calibri"/>
              </w:rPr>
            </w:pPr>
            <w:ins w:id="2" w:author="Emily Boyd" w:date="2022-02-03T16:41:00Z">
              <w:r>
                <w:rPr>
                  <w:rFonts w:ascii="Calibri" w:eastAsia="Calibri" w:hAnsi="Calibri"/>
                </w:rPr>
                <w:t xml:space="preserve">You are hereby permitted to undertake this research as part of your further education.  This research will </w:t>
              </w:r>
            </w:ins>
            <w:ins w:id="3" w:author="Emily Boyd" w:date="2022-02-03T16:42:00Z">
              <w:r>
                <w:rPr>
                  <w:rFonts w:ascii="Calibri" w:eastAsia="Calibri" w:hAnsi="Calibri"/>
                </w:rPr>
                <w:t>take place</w:t>
              </w:r>
            </w:ins>
            <w:ins w:id="4" w:author="Emily Boyd" w:date="2022-02-03T16:41:00Z">
              <w:r>
                <w:rPr>
                  <w:rFonts w:ascii="Calibri" w:eastAsia="Calibri" w:hAnsi="Calibri"/>
                </w:rPr>
                <w:t xml:space="preserve"> between </w:t>
              </w:r>
            </w:ins>
            <w:ins w:id="5" w:author="Alana Grant" w:date="2022-06-17T13:52:00Z">
              <w:r w:rsidR="00AC3342">
                <w:rPr>
                  <w:rFonts w:ascii="Calibri" w:eastAsia="Calibri" w:hAnsi="Calibri"/>
                </w:rPr>
                <w:t>17/06/22</w:t>
              </w:r>
            </w:ins>
            <w:ins w:id="6" w:author="Emily Boyd" w:date="2022-02-03T16:41:00Z">
              <w:del w:id="7" w:author="Alana Grant" w:date="2022-06-17T13:52:00Z">
                <w:r w:rsidDel="00AC3342">
                  <w:rPr>
                    <w:rFonts w:ascii="Calibri" w:eastAsia="Calibri" w:hAnsi="Calibri"/>
                  </w:rPr>
                  <w:delText>…………………</w:delText>
                </w:r>
              </w:del>
              <w:r>
                <w:rPr>
                  <w:rFonts w:ascii="Calibri" w:eastAsia="Calibri" w:hAnsi="Calibri"/>
                </w:rPr>
                <w:t>………</w:t>
              </w:r>
            </w:ins>
            <w:ins w:id="8" w:author="Health Safety" w:date="2022-02-25T10:21:00Z">
              <w:r w:rsidR="00EB4B77">
                <w:rPr>
                  <w:rFonts w:ascii="Calibri" w:eastAsia="Calibri" w:hAnsi="Calibri"/>
                </w:rPr>
                <w:t xml:space="preserve">     </w:t>
              </w:r>
            </w:ins>
            <w:ins w:id="9" w:author="Emily Boyd" w:date="2022-02-03T16:41:00Z">
              <w:del w:id="10" w:author="Health Safety" w:date="2022-02-25T10:21:00Z">
                <w:r w:rsidDel="00EB4B77">
                  <w:rPr>
                    <w:rFonts w:ascii="Calibri" w:eastAsia="Calibri" w:hAnsi="Calibri"/>
                  </w:rPr>
                  <w:delText>……..</w:delText>
                </w:r>
              </w:del>
              <w:r>
                <w:rPr>
                  <w:rFonts w:ascii="Calibri" w:eastAsia="Calibri" w:hAnsi="Calibri"/>
                </w:rPr>
                <w:t>(Date) and …</w:t>
              </w:r>
            </w:ins>
            <w:ins w:id="11" w:author="Alana Grant" w:date="2022-06-17T13:52:00Z">
              <w:r w:rsidR="008B4CF2">
                <w:rPr>
                  <w:rFonts w:ascii="Calibri" w:eastAsia="Calibri" w:hAnsi="Calibri"/>
                </w:rPr>
                <w:t>31/08/22</w:t>
              </w:r>
            </w:ins>
            <w:ins w:id="12" w:author="Emily Boyd" w:date="2022-02-03T16:41:00Z">
              <w:r>
                <w:rPr>
                  <w:rFonts w:ascii="Calibri" w:eastAsia="Calibri" w:hAnsi="Calibri"/>
                </w:rPr>
                <w:t xml:space="preserve">…………………………. </w:t>
              </w:r>
            </w:ins>
            <w:ins w:id="13" w:author="Emily Boyd" w:date="2022-02-03T16:42:00Z">
              <w:r>
                <w:rPr>
                  <w:rFonts w:ascii="Calibri" w:eastAsia="Calibri" w:hAnsi="Calibri"/>
                </w:rPr>
                <w:t xml:space="preserve">(Date).  </w:t>
              </w:r>
            </w:ins>
          </w:p>
          <w:p w14:paraId="0B27E954" w14:textId="77777777" w:rsidR="00C71117" w:rsidRDefault="00C71117">
            <w:pPr>
              <w:spacing w:before="120" w:after="120"/>
              <w:ind w:left="207"/>
              <w:rPr>
                <w:ins w:id="14" w:author="Emily Boyd" w:date="2022-02-03T16:42:00Z"/>
                <w:rFonts w:ascii="Calibri" w:eastAsia="Calibri" w:hAnsi="Calibri"/>
              </w:rPr>
            </w:pPr>
          </w:p>
          <w:p w14:paraId="152EE7E0" w14:textId="77777777" w:rsidR="00C71117" w:rsidDel="003766AB" w:rsidRDefault="00D50BCA">
            <w:pPr>
              <w:spacing w:before="120" w:after="120"/>
              <w:ind w:left="207"/>
              <w:rPr>
                <w:ins w:id="15" w:author="Emily Boyd" w:date="2022-02-03T16:19:00Z"/>
                <w:del w:id="16" w:author="Health Safety" w:date="2022-02-25T10:22:00Z"/>
                <w:rFonts w:ascii="Calibri" w:eastAsia="Calibri" w:hAnsi="Calibri"/>
              </w:rPr>
            </w:pPr>
            <w:r>
              <w:rPr>
                <w:rFonts w:ascii="Calibri" w:eastAsia="Calibri" w:hAnsi="Calibri"/>
              </w:rPr>
              <w:t>This pack contains information you'll need to know prior to your starting your research, what is expected of you during your time with us and a disclaimer form we'll need you to sign before you start.</w:t>
            </w:r>
          </w:p>
          <w:p w14:paraId="4382443B" w14:textId="77777777" w:rsidR="00C71117" w:rsidRDefault="00C71117" w:rsidP="003766AB">
            <w:pPr>
              <w:spacing w:before="120" w:after="120"/>
              <w:ind w:left="207"/>
              <w:rPr>
                <w:rFonts w:ascii="Calibri" w:eastAsia="Calibri" w:hAnsi="Calibri"/>
              </w:rPr>
            </w:pPr>
          </w:p>
        </w:tc>
      </w:tr>
    </w:tbl>
    <w:p w14:paraId="14D6934D" w14:textId="77777777" w:rsidR="00C71117" w:rsidRDefault="00C71117">
      <w:pPr>
        <w:spacing w:after="0"/>
        <w:ind w:left="-142"/>
        <w:rPr>
          <w:rFonts w:ascii="Calibri" w:eastAsia="Calibri" w:hAnsi="Calibri" w:cs="Calibri"/>
          <w:b/>
          <w:bCs w:val="0"/>
          <w:sz w:val="24"/>
        </w:rPr>
      </w:pPr>
    </w:p>
    <w:p w14:paraId="06DDB217" w14:textId="77777777" w:rsidR="00C71117" w:rsidRDefault="00D50BCA">
      <w:pPr>
        <w:numPr>
          <w:ilvl w:val="0"/>
          <w:numId w:val="1"/>
        </w:numPr>
        <w:shd w:val="clear" w:color="auto" w:fill="D6E3BC"/>
        <w:spacing w:after="0"/>
        <w:ind w:left="-142"/>
        <w:contextualSpacing/>
        <w:rPr>
          <w:rFonts w:ascii="Calibri" w:eastAsia="Calibri" w:hAnsi="Calibri" w:cs="Calibri"/>
          <w:b/>
          <w:bCs w:val="0"/>
          <w:sz w:val="32"/>
        </w:rPr>
      </w:pPr>
      <w:r>
        <w:rPr>
          <w:rFonts w:ascii="Calibri" w:eastAsia="Calibri" w:hAnsi="Calibri" w:cs="Calibri"/>
          <w:b/>
          <w:bCs w:val="0"/>
          <w:sz w:val="32"/>
        </w:rPr>
        <w:t>Essential Information</w:t>
      </w:r>
    </w:p>
    <w:p w14:paraId="0205C9EA" w14:textId="77777777" w:rsidR="00C71117" w:rsidRDefault="00C71117">
      <w:pPr>
        <w:spacing w:after="0" w:line="240" w:lineRule="auto"/>
        <w:ind w:left="-142"/>
        <w:jc w:val="both"/>
        <w:rPr>
          <w:rFonts w:ascii="Calibri" w:eastAsia="Calibri" w:hAnsi="Calibri" w:cs="Calibri"/>
          <w:b/>
          <w:bCs w:val="0"/>
          <w:sz w:val="26"/>
          <w:szCs w:val="26"/>
        </w:rPr>
      </w:pPr>
    </w:p>
    <w:p w14:paraId="331FDA45"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1.1</w:t>
      </w:r>
      <w:r>
        <w:rPr>
          <w:rFonts w:ascii="Calibri" w:eastAsia="Calibri" w:hAnsi="Calibri" w:cs="Calibri"/>
          <w:b/>
          <w:bCs w:val="0"/>
          <w:sz w:val="26"/>
          <w:szCs w:val="26"/>
        </w:rPr>
        <w:tab/>
        <w:t>Hours of Work</w:t>
      </w:r>
    </w:p>
    <w:p w14:paraId="68054EC0" w14:textId="77777777" w:rsidR="00C71117" w:rsidRDefault="00D50BCA">
      <w:pPr>
        <w:spacing w:after="0" w:line="240" w:lineRule="auto"/>
        <w:ind w:left="-142"/>
        <w:jc w:val="both"/>
        <w:rPr>
          <w:rFonts w:ascii="Calibri" w:eastAsia="Calibri" w:hAnsi="Calibri" w:cs="Times New Roman"/>
          <w:bCs w:val="0"/>
        </w:rPr>
      </w:pPr>
      <w:ins w:id="17" w:author="Emily Boyd" w:date="2022-02-03T16:21:00Z">
        <w:r>
          <w:rPr>
            <w:rFonts w:ascii="Calibri" w:eastAsia="Calibri" w:hAnsi="Calibri" w:cs="Times New Roman"/>
            <w:bCs w:val="0"/>
          </w:rPr>
          <w:t xml:space="preserve">You are permitted access to the Safari Park </w:t>
        </w:r>
      </w:ins>
      <w:ins w:id="18" w:author="Emily Boyd" w:date="2022-02-03T16:22:00Z">
        <w:r>
          <w:rPr>
            <w:rFonts w:ascii="Calibri" w:eastAsia="Calibri" w:hAnsi="Calibri" w:cs="Times New Roman"/>
            <w:bCs w:val="0"/>
          </w:rPr>
          <w:t xml:space="preserve">for research purposes between the hours of 8.30 and 17.30.  </w:t>
        </w:r>
      </w:ins>
      <w:del w:id="19" w:author="Emily Boyd" w:date="2022-02-03T16:22:00Z">
        <w:r>
          <w:rPr>
            <w:rFonts w:ascii="Calibri" w:eastAsia="Calibri" w:hAnsi="Calibri" w:cs="Times New Roman"/>
            <w:bCs w:val="0"/>
          </w:rPr>
          <w:delText>Our normal working day is 08:30 to 17:30</w:delText>
        </w:r>
      </w:del>
      <w:r>
        <w:rPr>
          <w:rFonts w:ascii="Calibri" w:eastAsia="Calibri" w:hAnsi="Calibri" w:cs="Times New Roman"/>
          <w:bCs w:val="0"/>
        </w:rPr>
        <w:t>. This may vary throughout the season. There is no contract of employment between Blair Drummond Safari Park and researchers. You do not have any rights under employment protection legislation.</w:t>
      </w:r>
    </w:p>
    <w:p w14:paraId="2EAB09BF" w14:textId="77777777" w:rsidR="00C71117" w:rsidRDefault="00C71117">
      <w:pPr>
        <w:spacing w:after="0" w:line="240" w:lineRule="auto"/>
        <w:ind w:left="-142"/>
        <w:jc w:val="both"/>
        <w:rPr>
          <w:rFonts w:ascii="Calibri" w:eastAsia="Calibri" w:hAnsi="Calibri" w:cs="Calibri"/>
          <w:bCs w:val="0"/>
        </w:rPr>
      </w:pPr>
    </w:p>
    <w:p w14:paraId="72A1B0BC"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1.2</w:t>
      </w:r>
      <w:r>
        <w:rPr>
          <w:rFonts w:ascii="Calibri" w:eastAsia="Calibri" w:hAnsi="Calibri" w:cs="Calibri"/>
          <w:b/>
          <w:bCs w:val="0"/>
          <w:sz w:val="26"/>
          <w:szCs w:val="26"/>
        </w:rPr>
        <w:tab/>
        <w:t xml:space="preserve">Pay </w:t>
      </w:r>
    </w:p>
    <w:p w14:paraId="40062005" w14:textId="77777777" w:rsidR="00C71117" w:rsidRDefault="00D50BCA">
      <w:pPr>
        <w:spacing w:after="0" w:line="240" w:lineRule="auto"/>
        <w:ind w:left="-142"/>
        <w:jc w:val="both"/>
        <w:rPr>
          <w:ins w:id="20" w:author="Emily Boyd" w:date="2022-02-03T16:22:00Z"/>
          <w:rFonts w:ascii="Calibri" w:eastAsia="Calibri" w:hAnsi="Calibri" w:cs="Calibri"/>
          <w:bCs w:val="0"/>
        </w:rPr>
      </w:pPr>
      <w:r>
        <w:rPr>
          <w:rFonts w:ascii="Calibri" w:eastAsia="Calibri" w:hAnsi="Calibri" w:cs="Calibri"/>
          <w:bCs w:val="0"/>
        </w:rPr>
        <w:t>Research is unpaid.</w:t>
      </w:r>
    </w:p>
    <w:p w14:paraId="4607463E" w14:textId="77777777" w:rsidR="00C71117" w:rsidRDefault="00C71117">
      <w:pPr>
        <w:spacing w:after="0" w:line="240" w:lineRule="auto"/>
        <w:ind w:left="-142"/>
        <w:jc w:val="both"/>
        <w:rPr>
          <w:ins w:id="21" w:author="Emily Boyd" w:date="2022-02-03T16:22:00Z"/>
          <w:rFonts w:ascii="Calibri" w:eastAsia="Calibri" w:hAnsi="Calibri" w:cs="Calibri"/>
          <w:bCs w:val="0"/>
        </w:rPr>
      </w:pPr>
    </w:p>
    <w:p w14:paraId="201E9DFB" w14:textId="77777777" w:rsidR="00C71117" w:rsidRDefault="00D50BCA">
      <w:pPr>
        <w:spacing w:after="0" w:line="240" w:lineRule="auto"/>
        <w:ind w:left="-142"/>
        <w:jc w:val="both"/>
        <w:rPr>
          <w:rFonts w:ascii="Calibri" w:eastAsia="Calibri" w:hAnsi="Calibri" w:cs="Calibri"/>
          <w:bCs w:val="0"/>
        </w:rPr>
      </w:pPr>
      <w:ins w:id="22" w:author="Emily Boyd" w:date="2022-02-03T16:22:00Z">
        <w:r>
          <w:rPr>
            <w:rFonts w:ascii="Calibri" w:eastAsia="Calibri" w:hAnsi="Calibri" w:cs="Calibri"/>
            <w:bCs w:val="0"/>
          </w:rPr>
          <w:t>You are entitl</w:t>
        </w:r>
      </w:ins>
      <w:ins w:id="23" w:author="Emily Boyd" w:date="2022-02-03T16:23:00Z">
        <w:r>
          <w:rPr>
            <w:rFonts w:ascii="Calibri" w:eastAsia="Calibri" w:hAnsi="Calibri" w:cs="Calibri"/>
            <w:bCs w:val="0"/>
          </w:rPr>
          <w:t xml:space="preserve">ed to claim reasonable expenses on the presentation of </w:t>
        </w:r>
      </w:ins>
      <w:ins w:id="24" w:author="Emily Boyd" w:date="2022-02-03T16:24:00Z">
        <w:r>
          <w:rPr>
            <w:rFonts w:ascii="Calibri" w:eastAsia="Calibri" w:hAnsi="Calibri" w:cs="Calibri"/>
            <w:bCs w:val="0"/>
          </w:rPr>
          <w:t>evidence</w:t>
        </w:r>
      </w:ins>
      <w:ins w:id="25" w:author="Helen Donnelly" w:date="2022-02-03T16:53:00Z">
        <w:r>
          <w:rPr>
            <w:rFonts w:ascii="Calibri" w:eastAsia="Calibri" w:hAnsi="Calibri" w:cs="Calibri"/>
            <w:bCs w:val="0"/>
          </w:rPr>
          <w:t xml:space="preserve"> in the form of receipts</w:t>
        </w:r>
      </w:ins>
      <w:ins w:id="26" w:author="Emily Boyd" w:date="2022-02-03T16:24:00Z">
        <w:r>
          <w:rPr>
            <w:rFonts w:ascii="Calibri" w:eastAsia="Calibri" w:hAnsi="Calibri" w:cs="Calibri"/>
            <w:bCs w:val="0"/>
          </w:rPr>
          <w:t xml:space="preserve"> in line with our expenses protocol, which will be exp</w:t>
        </w:r>
      </w:ins>
      <w:ins w:id="27" w:author="Emily Boyd" w:date="2022-02-03T16:42:00Z">
        <w:r>
          <w:rPr>
            <w:rFonts w:ascii="Calibri" w:eastAsia="Calibri" w:hAnsi="Calibri" w:cs="Calibri"/>
            <w:bCs w:val="0"/>
          </w:rPr>
          <w:t>l</w:t>
        </w:r>
      </w:ins>
      <w:ins w:id="28" w:author="Emily Boyd" w:date="2022-02-03T16:24:00Z">
        <w:r>
          <w:rPr>
            <w:rFonts w:ascii="Calibri" w:eastAsia="Calibri" w:hAnsi="Calibri" w:cs="Calibri"/>
            <w:bCs w:val="0"/>
          </w:rPr>
          <w:t xml:space="preserve">ained </w:t>
        </w:r>
      </w:ins>
      <w:ins w:id="29" w:author="Emily Boyd" w:date="2022-02-03T16:42:00Z">
        <w:r>
          <w:rPr>
            <w:rFonts w:ascii="Calibri" w:eastAsia="Calibri" w:hAnsi="Calibri" w:cs="Calibri"/>
            <w:bCs w:val="0"/>
          </w:rPr>
          <w:t>to you.</w:t>
        </w:r>
      </w:ins>
    </w:p>
    <w:p w14:paraId="519F5769" w14:textId="77777777" w:rsidR="00C71117" w:rsidRDefault="00C71117">
      <w:pPr>
        <w:spacing w:after="0" w:line="240" w:lineRule="auto"/>
        <w:ind w:left="-142"/>
        <w:jc w:val="both"/>
        <w:rPr>
          <w:rFonts w:ascii="Calibri" w:eastAsia="Calibri" w:hAnsi="Calibri" w:cs="Calibri"/>
          <w:bCs w:val="0"/>
        </w:rPr>
      </w:pPr>
    </w:p>
    <w:p w14:paraId="68E93DF2"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1.3</w:t>
      </w:r>
      <w:r>
        <w:rPr>
          <w:rFonts w:ascii="Calibri" w:eastAsia="Calibri" w:hAnsi="Calibri" w:cs="Calibri"/>
          <w:b/>
          <w:bCs w:val="0"/>
          <w:sz w:val="26"/>
          <w:szCs w:val="26"/>
        </w:rPr>
        <w:tab/>
        <w:t xml:space="preserve">Clothing </w:t>
      </w:r>
    </w:p>
    <w:p w14:paraId="56FA4ED8"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Researchers should wear suitable outdoor clothing, sturdy footwear or wellies. Waterproof clothing is advised.</w:t>
      </w:r>
      <w:r>
        <w:rPr>
          <w:rFonts w:ascii="Calibri" w:eastAsia="Calibri" w:hAnsi="Calibri" w:cs="Times New Roman"/>
          <w:bCs w:val="0"/>
          <w:i/>
          <w:iCs/>
        </w:rPr>
        <w:t xml:space="preserve">    </w:t>
      </w:r>
      <w:r>
        <w:rPr>
          <w:rFonts w:ascii="Calibri" w:eastAsia="Calibri" w:hAnsi="Calibri" w:cs="Times New Roman"/>
          <w:bCs w:val="0"/>
        </w:rPr>
        <w:t xml:space="preserve"> The park will provide a high visibility vest identifying you as a researcher.</w:t>
      </w:r>
    </w:p>
    <w:p w14:paraId="5BAF9DD1" w14:textId="77777777" w:rsidR="00C71117" w:rsidRDefault="00C71117">
      <w:pPr>
        <w:spacing w:after="0" w:line="240" w:lineRule="auto"/>
        <w:ind w:left="-142"/>
        <w:jc w:val="both"/>
        <w:rPr>
          <w:rFonts w:ascii="Calibri" w:eastAsia="Calibri" w:hAnsi="Calibri" w:cs="Times New Roman"/>
          <w:bCs w:val="0"/>
        </w:rPr>
      </w:pPr>
    </w:p>
    <w:p w14:paraId="7B464399"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1.4</w:t>
      </w:r>
      <w:r>
        <w:rPr>
          <w:rFonts w:ascii="Calibri" w:eastAsia="Calibri" w:hAnsi="Calibri" w:cs="Calibri"/>
          <w:b/>
          <w:bCs w:val="0"/>
          <w:sz w:val="26"/>
          <w:szCs w:val="26"/>
        </w:rPr>
        <w:tab/>
        <w:t xml:space="preserve">Getting To And From The Park </w:t>
      </w:r>
    </w:p>
    <w:p w14:paraId="519C3B45"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 xml:space="preserve">You must make your own way to and from the park. If you do not have your own transport, bus services are available from Stirling. Please check </w:t>
      </w:r>
      <w:r>
        <w:rPr>
          <w:rFonts w:ascii="Calibri" w:eastAsia="Calibri" w:hAnsi="Calibri" w:cs="Calibri"/>
          <w:bCs w:val="0"/>
          <w:i/>
        </w:rPr>
        <w:t>www.firstgroup.com</w:t>
      </w:r>
      <w:r>
        <w:rPr>
          <w:rFonts w:ascii="Calibri" w:eastAsia="Calibri" w:hAnsi="Calibri" w:cs="Calibri"/>
          <w:bCs w:val="0"/>
        </w:rPr>
        <w:t xml:space="preserve"> for bus routes and timetables. </w:t>
      </w:r>
    </w:p>
    <w:p w14:paraId="719A951D" w14:textId="77777777" w:rsidR="00C71117" w:rsidRDefault="00C71117">
      <w:pPr>
        <w:spacing w:after="0" w:line="240" w:lineRule="auto"/>
        <w:ind w:left="-142"/>
        <w:jc w:val="both"/>
        <w:rPr>
          <w:rFonts w:ascii="Calibri" w:eastAsia="Calibri" w:hAnsi="Calibri" w:cs="Calibri"/>
          <w:bCs w:val="0"/>
        </w:rPr>
      </w:pPr>
    </w:p>
    <w:p w14:paraId="52576B93"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1.5</w:t>
      </w:r>
      <w:r>
        <w:rPr>
          <w:rFonts w:ascii="Calibri" w:eastAsia="Calibri" w:hAnsi="Calibri" w:cs="Calibri"/>
          <w:b/>
          <w:bCs w:val="0"/>
          <w:sz w:val="26"/>
          <w:szCs w:val="26"/>
        </w:rPr>
        <w:tab/>
        <w:t xml:space="preserve">On Initial Arrival Before Beginning Your Project </w:t>
      </w:r>
    </w:p>
    <w:p w14:paraId="7EC6D1EC"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The main entrance gates may be closed. If so, take the road to the right-hand side for approximately 50 metres, turn left over a small bridge then turn right. Please report to the Wardens’ Office, next to the Ticket Office, and request to speak to a member of the department where you will be carrying out your project.</w:t>
      </w:r>
    </w:p>
    <w:p w14:paraId="2C703DAD" w14:textId="77777777" w:rsidR="00C71117" w:rsidRDefault="00C71117">
      <w:pPr>
        <w:spacing w:after="0" w:line="240" w:lineRule="auto"/>
        <w:ind w:left="-142"/>
        <w:jc w:val="both"/>
        <w:rPr>
          <w:rFonts w:ascii="Calibri" w:eastAsia="Calibri" w:hAnsi="Calibri" w:cs="Calibri"/>
          <w:bCs w:val="0"/>
        </w:rPr>
      </w:pPr>
    </w:p>
    <w:p w14:paraId="68FAE1E6"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1.6</w:t>
      </w:r>
      <w:r>
        <w:rPr>
          <w:rFonts w:ascii="Calibri" w:eastAsia="Calibri" w:hAnsi="Calibri" w:cs="Calibri"/>
          <w:b/>
          <w:bCs w:val="0"/>
          <w:sz w:val="26"/>
          <w:szCs w:val="26"/>
        </w:rPr>
        <w:tab/>
        <w:t xml:space="preserve">Before You Start Your Data Collection </w:t>
      </w:r>
    </w:p>
    <w:p w14:paraId="7BB91C67" w14:textId="77777777" w:rsidR="00C71117" w:rsidRDefault="00D50BCA">
      <w:pPr>
        <w:spacing w:after="0" w:line="240" w:lineRule="auto"/>
        <w:ind w:left="-142"/>
        <w:rPr>
          <w:rFonts w:ascii="Calibri" w:eastAsia="Calibri" w:hAnsi="Calibri" w:cs="Calibri"/>
          <w:bCs w:val="0"/>
        </w:rPr>
      </w:pPr>
      <w:r>
        <w:rPr>
          <w:rFonts w:ascii="Calibri" w:eastAsia="Calibri" w:hAnsi="Calibri" w:cs="Calibri"/>
          <w:bCs w:val="0"/>
        </w:rPr>
        <w:t xml:space="preserve">Researchers may require an induction or some basic training. If so, you will be advised of this beforehand by the Research Coordinator. You must review the risk assessment and sign the declaration before commencing your project. All researchers are recommended to have an up to date Tetanus vaccination. We also recommend that you have an up to date Hepatitis B vaccination. </w:t>
      </w:r>
    </w:p>
    <w:p w14:paraId="0783922F" w14:textId="77777777" w:rsidR="00C71117" w:rsidRDefault="00C71117">
      <w:pPr>
        <w:spacing w:after="0" w:line="240" w:lineRule="auto"/>
        <w:ind w:left="-142"/>
        <w:jc w:val="both"/>
        <w:rPr>
          <w:rFonts w:ascii="Calibri" w:eastAsia="Calibri" w:hAnsi="Calibri" w:cs="Calibri"/>
          <w:bCs w:val="0"/>
        </w:rPr>
      </w:pPr>
    </w:p>
    <w:p w14:paraId="5D8BC4CD"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1.7</w:t>
      </w:r>
      <w:r>
        <w:rPr>
          <w:rFonts w:ascii="Calibri" w:eastAsia="Calibri" w:hAnsi="Calibri" w:cs="Calibri"/>
          <w:b/>
          <w:bCs w:val="0"/>
          <w:sz w:val="26"/>
          <w:szCs w:val="26"/>
        </w:rPr>
        <w:tab/>
        <w:t>Signing In</w:t>
      </w:r>
    </w:p>
    <w:p w14:paraId="5609E15C" w14:textId="77777777" w:rsidR="00C71117" w:rsidRDefault="00D50BCA">
      <w:pPr>
        <w:spacing w:after="0" w:line="240" w:lineRule="auto"/>
        <w:ind w:left="-142"/>
        <w:rPr>
          <w:rFonts w:ascii="Calibri" w:eastAsia="Calibri" w:hAnsi="Calibri" w:cs="Calibri"/>
          <w:bCs w:val="0"/>
        </w:rPr>
      </w:pPr>
      <w:r>
        <w:rPr>
          <w:rFonts w:ascii="Calibri" w:eastAsia="Calibri" w:hAnsi="Calibri" w:cs="Calibri"/>
          <w:bCs w:val="0"/>
        </w:rPr>
        <w:lastRenderedPageBreak/>
        <w:t xml:space="preserve">All researchers must check in at the Wardens Office each time they arrive and sign in using the folder found on the front desk. Please sign this at the start and end of each day you are attending the park. </w:t>
      </w:r>
    </w:p>
    <w:p w14:paraId="54176E0C" w14:textId="77777777" w:rsidR="00C71117" w:rsidRDefault="00C71117">
      <w:pPr>
        <w:spacing w:after="0" w:line="240" w:lineRule="auto"/>
        <w:ind w:left="-142"/>
        <w:jc w:val="both"/>
        <w:rPr>
          <w:rFonts w:ascii="Calibri" w:eastAsia="Calibri" w:hAnsi="Calibri" w:cs="Calibri"/>
          <w:bCs w:val="0"/>
        </w:rPr>
      </w:pPr>
    </w:p>
    <w:p w14:paraId="21E5A438"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1.8</w:t>
      </w:r>
      <w:r>
        <w:rPr>
          <w:rFonts w:ascii="Calibri" w:eastAsia="Calibri" w:hAnsi="Calibri" w:cs="Calibri"/>
          <w:b/>
          <w:bCs w:val="0"/>
          <w:sz w:val="26"/>
          <w:szCs w:val="26"/>
        </w:rPr>
        <w:tab/>
        <w:t xml:space="preserve">Driving in the Park </w:t>
      </w:r>
    </w:p>
    <w:p w14:paraId="01D9B45E"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Please note that the speed limit is 15mph at all times. During the open season, the one-way system is enforced and you will be required to drive around the park in an anti-clockwise manner.</w:t>
      </w:r>
    </w:p>
    <w:p w14:paraId="17E91A38"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i/>
        </w:rPr>
        <w:t>Researchers are not permitted to drive any park vehicles</w:t>
      </w:r>
      <w:r>
        <w:rPr>
          <w:rFonts w:ascii="Calibri" w:eastAsia="Calibri" w:hAnsi="Calibri" w:cs="Calibri"/>
          <w:bCs w:val="0"/>
        </w:rPr>
        <w:t>.</w:t>
      </w:r>
    </w:p>
    <w:p w14:paraId="649FA64B" w14:textId="77777777" w:rsidR="00C71117" w:rsidRDefault="00C71117">
      <w:pPr>
        <w:spacing w:after="0" w:line="240" w:lineRule="auto"/>
        <w:ind w:left="-142"/>
        <w:jc w:val="both"/>
        <w:rPr>
          <w:rFonts w:ascii="Calibri" w:eastAsia="Calibri" w:hAnsi="Calibri" w:cs="Calibri"/>
          <w:bCs w:val="0"/>
        </w:rPr>
      </w:pPr>
    </w:p>
    <w:p w14:paraId="5BBB74D2" w14:textId="77777777" w:rsidR="00C71117" w:rsidDel="00CD27AC" w:rsidRDefault="00C71117">
      <w:pPr>
        <w:spacing w:after="0" w:line="240" w:lineRule="auto"/>
        <w:ind w:left="-142"/>
        <w:jc w:val="both"/>
        <w:rPr>
          <w:del w:id="30" w:author="Health Safety" w:date="2022-02-25T10:22:00Z"/>
          <w:rFonts w:ascii="Calibri" w:eastAsia="Calibri" w:hAnsi="Calibri" w:cs="Calibri"/>
          <w:bCs w:val="0"/>
        </w:rPr>
      </w:pPr>
    </w:p>
    <w:p w14:paraId="417D7381" w14:textId="77777777" w:rsidR="00C71117" w:rsidRDefault="00C71117">
      <w:pPr>
        <w:spacing w:after="0" w:line="240" w:lineRule="auto"/>
        <w:jc w:val="both"/>
        <w:rPr>
          <w:rFonts w:ascii="Calibri" w:eastAsia="Calibri" w:hAnsi="Calibri" w:cs="Calibri"/>
          <w:bCs w:val="0"/>
        </w:rPr>
        <w:pPrChange w:id="31" w:author="Health Safety" w:date="2022-02-25T10:22:00Z">
          <w:pPr>
            <w:spacing w:after="0" w:line="240" w:lineRule="auto"/>
            <w:ind w:left="-142"/>
            <w:jc w:val="both"/>
          </w:pPr>
        </w:pPrChange>
      </w:pPr>
    </w:p>
    <w:p w14:paraId="04C50631" w14:textId="77777777" w:rsidR="00C71117" w:rsidRDefault="00D50BCA">
      <w:pPr>
        <w:shd w:val="clear" w:color="auto" w:fill="D6E3BC"/>
        <w:ind w:left="-142"/>
        <w:jc w:val="both"/>
        <w:rPr>
          <w:rFonts w:ascii="Calibri" w:eastAsia="Calibri" w:hAnsi="Calibri" w:cs="Calibri"/>
          <w:b/>
          <w:bCs w:val="0"/>
          <w:sz w:val="32"/>
        </w:rPr>
      </w:pPr>
      <w:r>
        <w:rPr>
          <w:rFonts w:ascii="Calibri" w:eastAsia="Calibri" w:hAnsi="Calibri" w:cs="Calibri"/>
          <w:b/>
          <w:bCs w:val="0"/>
          <w:sz w:val="32"/>
          <w:shd w:val="clear" w:color="auto" w:fill="D6E3BC"/>
        </w:rPr>
        <w:t>2.0</w:t>
      </w:r>
      <w:r>
        <w:rPr>
          <w:rFonts w:ascii="Calibri" w:eastAsia="Calibri" w:hAnsi="Calibri" w:cs="Calibri"/>
          <w:b/>
          <w:bCs w:val="0"/>
          <w:sz w:val="32"/>
          <w:shd w:val="clear" w:color="auto" w:fill="D6E3BC"/>
        </w:rPr>
        <w:tab/>
        <w:t>What is expected of you</w:t>
      </w:r>
    </w:p>
    <w:p w14:paraId="158B2F9D"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2.1</w:t>
      </w:r>
      <w:r>
        <w:rPr>
          <w:rFonts w:ascii="Calibri" w:eastAsia="Calibri" w:hAnsi="Calibri" w:cs="Calibri"/>
          <w:b/>
          <w:bCs w:val="0"/>
          <w:sz w:val="26"/>
          <w:szCs w:val="26"/>
        </w:rPr>
        <w:tab/>
        <w:t>Working with animals</w:t>
      </w:r>
    </w:p>
    <w:p w14:paraId="17AE5B27" w14:textId="77777777" w:rsidR="00C71117" w:rsidRDefault="00C71117">
      <w:pPr>
        <w:spacing w:after="0" w:line="240" w:lineRule="auto"/>
        <w:ind w:left="-142"/>
        <w:jc w:val="both"/>
        <w:rPr>
          <w:ins w:id="32" w:author="Emily Boyd" w:date="2022-02-03T16:42:00Z"/>
          <w:rFonts w:ascii="Calibri" w:eastAsia="Calibri" w:hAnsi="Calibri" w:cs="Calibri"/>
          <w:b/>
          <w:bCs w:val="0"/>
        </w:rPr>
      </w:pPr>
    </w:p>
    <w:p w14:paraId="16EB94BA" w14:textId="77777777" w:rsidR="00C71117" w:rsidRDefault="00C71117">
      <w:pPr>
        <w:spacing w:after="0" w:line="240" w:lineRule="auto"/>
        <w:ind w:left="-142"/>
        <w:jc w:val="both"/>
        <w:rPr>
          <w:del w:id="33" w:author="Emily Boyd" w:date="2022-02-03T16:43:00Z"/>
          <w:rFonts w:ascii="Calibri" w:eastAsia="Calibri" w:hAnsi="Calibri" w:cs="Calibri"/>
          <w:b/>
          <w:bCs w:val="0"/>
        </w:rPr>
      </w:pPr>
    </w:p>
    <w:p w14:paraId="66B567D4" w14:textId="77777777" w:rsidR="00C71117" w:rsidRDefault="00D50BCA">
      <w:pPr>
        <w:spacing w:after="0" w:line="240" w:lineRule="auto"/>
        <w:ind w:left="-142" w:firstLine="578"/>
        <w:jc w:val="both"/>
        <w:rPr>
          <w:rFonts w:ascii="Calibri" w:eastAsia="Calibri" w:hAnsi="Calibri" w:cs="Calibri"/>
          <w:b/>
          <w:bCs w:val="0"/>
        </w:rPr>
      </w:pPr>
      <w:r>
        <w:rPr>
          <w:rFonts w:ascii="Calibri" w:eastAsia="Calibri" w:hAnsi="Calibri" w:cs="Calibri"/>
          <w:b/>
          <w:bCs w:val="0"/>
        </w:rPr>
        <w:t>2.1.1</w:t>
      </w:r>
      <w:r>
        <w:rPr>
          <w:rFonts w:ascii="Calibri" w:eastAsia="Calibri" w:hAnsi="Calibri" w:cs="Calibri"/>
          <w:b/>
          <w:bCs w:val="0"/>
        </w:rPr>
        <w:tab/>
        <w:t>Follow Keeper Instructions</w:t>
      </w:r>
    </w:p>
    <w:p w14:paraId="585D1C10" w14:textId="77777777" w:rsidR="00C71117" w:rsidRDefault="00D50BCA">
      <w:pPr>
        <w:spacing w:after="0" w:line="240" w:lineRule="auto"/>
        <w:ind w:left="-142"/>
        <w:jc w:val="both"/>
        <w:rPr>
          <w:ins w:id="34" w:author="Emily Boyd" w:date="2022-02-03T16:44:00Z"/>
          <w:rFonts w:ascii="Calibri" w:eastAsia="Calibri" w:hAnsi="Calibri" w:cs="Times New Roman"/>
          <w:bCs w:val="0"/>
        </w:rPr>
      </w:pPr>
      <w:ins w:id="35" w:author="Emily Boyd" w:date="2022-02-03T16:43:00Z">
        <w:r>
          <w:rPr>
            <w:rFonts w:ascii="Calibri" w:eastAsia="Calibri" w:hAnsi="Calibri" w:cs="Calibri"/>
            <w:rPrChange w:id="36" w:author="Emily Boyd" w:date="2022-02-03T16:44:00Z">
              <w:rPr>
                <w:rFonts w:ascii="Calibri" w:eastAsia="Calibri" w:hAnsi="Calibri" w:cs="Calibri"/>
                <w:b/>
                <w:bCs w:val="0"/>
              </w:rPr>
            </w:rPrChange>
          </w:rPr>
          <w:t>For Health and Safety purposes you will be allocated a supervising keeper</w:t>
        </w:r>
      </w:ins>
      <w:ins w:id="37" w:author="Emily Boyd" w:date="2022-02-03T16:44:00Z">
        <w:r>
          <w:rPr>
            <w:rFonts w:ascii="Calibri" w:eastAsia="Calibri" w:hAnsi="Calibri" w:cs="Calibri"/>
          </w:rPr>
          <w:t xml:space="preserve">.  </w:t>
        </w:r>
      </w:ins>
      <w:r>
        <w:rPr>
          <w:rFonts w:ascii="Calibri" w:eastAsia="Calibri" w:hAnsi="Calibri" w:cs="Times New Roman"/>
          <w:bCs w:val="0"/>
        </w:rPr>
        <w:t xml:space="preserve">Researchers must adhere to the instructions of the keeper whose supervision they are under. </w:t>
      </w:r>
    </w:p>
    <w:p w14:paraId="070A68CF" w14:textId="77777777" w:rsidR="00C71117" w:rsidRDefault="00C71117">
      <w:pPr>
        <w:spacing w:after="0" w:line="240" w:lineRule="auto"/>
        <w:ind w:left="-142"/>
        <w:jc w:val="both"/>
        <w:rPr>
          <w:rFonts w:ascii="Calibri" w:eastAsia="Calibri" w:hAnsi="Calibri" w:cs="Times New Roman"/>
          <w:bCs w:val="0"/>
        </w:rPr>
      </w:pPr>
    </w:p>
    <w:p w14:paraId="35637C41"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Calibri"/>
          <w:bCs w:val="0"/>
          <w:color w:val="000000"/>
        </w:rPr>
        <w:t xml:space="preserve">Researchers </w:t>
      </w:r>
      <w:r>
        <w:rPr>
          <w:rFonts w:ascii="Calibri" w:eastAsia="Calibri" w:hAnsi="Calibri" w:cs="Times New Roman"/>
          <w:bCs w:val="0"/>
        </w:rPr>
        <w:t>are not permitted to enter any animal house, section, yard or area without supervision and permission of the supervising keeper.</w:t>
      </w:r>
    </w:p>
    <w:p w14:paraId="44A2A626" w14:textId="77777777" w:rsidR="00C71117" w:rsidRDefault="00C71117">
      <w:pPr>
        <w:spacing w:after="0" w:line="240" w:lineRule="auto"/>
        <w:ind w:left="-142"/>
        <w:jc w:val="both"/>
        <w:rPr>
          <w:rFonts w:ascii="Calibri" w:eastAsia="Calibri" w:hAnsi="Calibri" w:cs="Calibri"/>
          <w:bCs w:val="0"/>
        </w:rPr>
      </w:pPr>
    </w:p>
    <w:p w14:paraId="2ECCE628" w14:textId="77777777" w:rsidR="00C71117" w:rsidRDefault="00D50BCA">
      <w:pPr>
        <w:spacing w:after="0" w:line="240" w:lineRule="auto"/>
        <w:ind w:left="-142" w:firstLine="578"/>
        <w:jc w:val="both"/>
        <w:rPr>
          <w:rFonts w:ascii="Calibri" w:eastAsia="Calibri" w:hAnsi="Calibri" w:cs="Calibri"/>
          <w:b/>
          <w:bCs w:val="0"/>
        </w:rPr>
      </w:pPr>
      <w:r>
        <w:rPr>
          <w:rFonts w:ascii="Calibri" w:eastAsia="Calibri" w:hAnsi="Calibri" w:cs="Calibri"/>
          <w:b/>
          <w:bCs w:val="0"/>
        </w:rPr>
        <w:t>2.1.2</w:t>
      </w:r>
      <w:r>
        <w:rPr>
          <w:rFonts w:ascii="Calibri" w:eastAsia="Calibri" w:hAnsi="Calibri" w:cs="Calibri"/>
          <w:b/>
          <w:bCs w:val="0"/>
        </w:rPr>
        <w:tab/>
        <w:t>Follow Rules within Animal Sections</w:t>
      </w:r>
    </w:p>
    <w:p w14:paraId="05A66B05"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 xml:space="preserve">The animals in the park are </w:t>
      </w:r>
      <w:r>
        <w:rPr>
          <w:rFonts w:ascii="Calibri" w:eastAsia="Calibri" w:hAnsi="Calibri" w:cs="Calibri"/>
          <w:b/>
          <w:bCs w:val="0"/>
          <w:i/>
          <w:iCs/>
        </w:rPr>
        <w:t>wild animals</w:t>
      </w:r>
      <w:r>
        <w:rPr>
          <w:rFonts w:ascii="Calibri" w:eastAsia="Calibri" w:hAnsi="Calibri" w:cs="Calibri"/>
          <w:bCs w:val="0"/>
        </w:rPr>
        <w:t xml:space="preserve">; they may hurt or potentially kill you if you are careless. Do not attempt to touch any of the animals in the park unless you have been given permission by the supervising keeper. </w:t>
      </w:r>
    </w:p>
    <w:p w14:paraId="5C64542A"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Each department has different working and safety procedures. Researchers will be made aware of them at the start of their project. If you are unsure of correct procedures, ask your supervising keeper.</w:t>
      </w:r>
    </w:p>
    <w:p w14:paraId="0FFDB5B0" w14:textId="77777777" w:rsidR="00C71117" w:rsidRDefault="00C71117">
      <w:pPr>
        <w:spacing w:after="0" w:line="240" w:lineRule="auto"/>
        <w:ind w:left="-142"/>
        <w:jc w:val="both"/>
        <w:rPr>
          <w:rFonts w:ascii="Calibri" w:eastAsia="Calibri" w:hAnsi="Calibri" w:cs="Calibri"/>
          <w:bCs w:val="0"/>
        </w:rPr>
      </w:pPr>
    </w:p>
    <w:p w14:paraId="132FE008" w14:textId="77777777" w:rsidR="00C71117" w:rsidRDefault="00D50BCA">
      <w:pPr>
        <w:spacing w:after="0" w:line="240" w:lineRule="auto"/>
        <w:ind w:left="-142" w:firstLine="578"/>
        <w:jc w:val="both"/>
        <w:rPr>
          <w:rFonts w:ascii="Calibri" w:eastAsia="Calibri" w:hAnsi="Calibri" w:cs="Calibri"/>
          <w:b/>
          <w:bCs w:val="0"/>
        </w:rPr>
      </w:pPr>
      <w:r>
        <w:rPr>
          <w:rFonts w:ascii="Calibri" w:eastAsia="Calibri" w:hAnsi="Calibri" w:cs="Times New Roman"/>
          <w:b/>
        </w:rPr>
        <w:t>2.1.3</w:t>
      </w:r>
      <w:r>
        <w:rPr>
          <w:rFonts w:ascii="Calibri" w:eastAsia="Calibri" w:hAnsi="Calibri" w:cs="Times New Roman"/>
          <w:bCs w:val="0"/>
        </w:rPr>
        <w:tab/>
      </w:r>
      <w:r>
        <w:rPr>
          <w:rFonts w:ascii="Calibri" w:eastAsia="Calibri" w:hAnsi="Calibri" w:cs="Times New Roman"/>
          <w:b/>
        </w:rPr>
        <w:t>Ensure you are Physically Capable</w:t>
      </w:r>
    </w:p>
    <w:p w14:paraId="2EB24423"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 xml:space="preserve"> Any medical issues must be brought to our attention prior your placement commencing. </w:t>
      </w:r>
    </w:p>
    <w:p w14:paraId="07ECB328" w14:textId="77777777" w:rsidR="00C71117" w:rsidRDefault="00C71117">
      <w:pPr>
        <w:spacing w:after="0" w:line="240" w:lineRule="auto"/>
        <w:ind w:left="-142"/>
        <w:jc w:val="both"/>
        <w:rPr>
          <w:rFonts w:ascii="Calibri" w:eastAsia="Calibri" w:hAnsi="Calibri" w:cs="Calibri"/>
          <w:bCs w:val="0"/>
        </w:rPr>
      </w:pPr>
    </w:p>
    <w:p w14:paraId="1EA1C11A" w14:textId="77777777" w:rsidR="00C71117" w:rsidRDefault="00C71117">
      <w:pPr>
        <w:spacing w:after="0" w:line="240" w:lineRule="auto"/>
        <w:ind w:left="-142"/>
        <w:jc w:val="both"/>
        <w:rPr>
          <w:rFonts w:ascii="Calibri" w:eastAsia="Calibri" w:hAnsi="Calibri" w:cs="Calibri"/>
          <w:bCs w:val="0"/>
        </w:rPr>
      </w:pPr>
    </w:p>
    <w:p w14:paraId="3E79C56E"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2.2</w:t>
      </w:r>
      <w:r>
        <w:rPr>
          <w:rFonts w:ascii="Calibri" w:eastAsia="Calibri" w:hAnsi="Calibri" w:cs="Calibri"/>
          <w:b/>
          <w:bCs w:val="0"/>
          <w:sz w:val="26"/>
          <w:szCs w:val="26"/>
        </w:rPr>
        <w:tab/>
        <w:t xml:space="preserve">Interacting with the Public </w:t>
      </w:r>
    </w:p>
    <w:p w14:paraId="6097F5A2" w14:textId="77777777" w:rsidR="00C71117" w:rsidRDefault="00C71117">
      <w:pPr>
        <w:spacing w:after="0" w:line="240" w:lineRule="auto"/>
        <w:ind w:left="-142"/>
        <w:jc w:val="both"/>
        <w:rPr>
          <w:rFonts w:ascii="Calibri" w:eastAsia="Calibri" w:hAnsi="Calibri" w:cs="Calibri"/>
          <w:bCs w:val="0"/>
        </w:rPr>
      </w:pPr>
    </w:p>
    <w:p w14:paraId="40B73E8A" w14:textId="77777777" w:rsidR="00C71117" w:rsidRDefault="00D50BCA">
      <w:pPr>
        <w:spacing w:after="0" w:line="240" w:lineRule="auto"/>
        <w:ind w:left="-142" w:firstLine="578"/>
        <w:jc w:val="both"/>
        <w:rPr>
          <w:rFonts w:ascii="Calibri" w:eastAsia="Calibri" w:hAnsi="Calibri" w:cs="Calibri"/>
          <w:b/>
          <w:bCs w:val="0"/>
        </w:rPr>
      </w:pPr>
      <w:r>
        <w:rPr>
          <w:rFonts w:ascii="Calibri" w:eastAsia="Calibri" w:hAnsi="Calibri" w:cs="Calibri"/>
          <w:b/>
          <w:bCs w:val="0"/>
        </w:rPr>
        <w:t>2.2.1</w:t>
      </w:r>
      <w:r>
        <w:rPr>
          <w:rFonts w:ascii="Calibri" w:eastAsia="Calibri" w:hAnsi="Calibri" w:cs="Calibri"/>
          <w:b/>
          <w:bCs w:val="0"/>
        </w:rPr>
        <w:tab/>
        <w:t>Be Polite &amp; Friendly</w:t>
      </w:r>
    </w:p>
    <w:p w14:paraId="50E7032E"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During the open season researchers may be required to interact with visitors. Please act in a friendly and helpful manner.</w:t>
      </w:r>
    </w:p>
    <w:p w14:paraId="4971EDC0" w14:textId="77777777" w:rsidR="00C71117" w:rsidRDefault="00C71117">
      <w:pPr>
        <w:spacing w:after="0" w:line="240" w:lineRule="auto"/>
        <w:ind w:left="-142"/>
        <w:jc w:val="both"/>
        <w:rPr>
          <w:rFonts w:ascii="Calibri" w:eastAsia="Calibri" w:hAnsi="Calibri" w:cs="Calibri"/>
          <w:bCs w:val="0"/>
        </w:rPr>
      </w:pPr>
    </w:p>
    <w:p w14:paraId="32BACA20" w14:textId="77777777" w:rsidR="00C71117" w:rsidRDefault="00D50BCA">
      <w:pPr>
        <w:spacing w:after="0" w:line="240" w:lineRule="auto"/>
        <w:ind w:left="-142" w:firstLine="578"/>
        <w:jc w:val="both"/>
        <w:rPr>
          <w:rFonts w:ascii="Calibri" w:eastAsia="Calibri" w:hAnsi="Calibri" w:cs="Calibri"/>
          <w:b/>
          <w:bCs w:val="0"/>
        </w:rPr>
      </w:pPr>
      <w:r>
        <w:rPr>
          <w:rFonts w:ascii="Calibri" w:eastAsia="Calibri" w:hAnsi="Calibri" w:cs="Calibri"/>
          <w:b/>
          <w:bCs w:val="0"/>
        </w:rPr>
        <w:t>2.2.2</w:t>
      </w:r>
      <w:r>
        <w:rPr>
          <w:rFonts w:ascii="Calibri" w:eastAsia="Calibri" w:hAnsi="Calibri" w:cs="Calibri"/>
          <w:b/>
          <w:bCs w:val="0"/>
        </w:rPr>
        <w:tab/>
        <w:t>Ask Keepers for Help</w:t>
      </w:r>
    </w:p>
    <w:p w14:paraId="42E8EC44"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Irate customers, or persons suspected of being under the influence of drink or drugs must only be dealt with by a Senior Park Warden. If you are asked a question by a visitor and don’t know the answer, please direct them to your supervising keeper. If you see visitors harming animals or climbing over stand-off barriers, report this immediately to your section’s supervisor.</w:t>
      </w:r>
    </w:p>
    <w:p w14:paraId="7CBCC0D8" w14:textId="77777777" w:rsidR="00C71117" w:rsidRDefault="00C71117">
      <w:pPr>
        <w:spacing w:after="0" w:line="240" w:lineRule="auto"/>
        <w:ind w:left="-142"/>
        <w:jc w:val="both"/>
        <w:rPr>
          <w:rFonts w:ascii="Calibri" w:eastAsia="Calibri" w:hAnsi="Calibri" w:cs="Calibri"/>
          <w:bCs w:val="0"/>
        </w:rPr>
      </w:pPr>
    </w:p>
    <w:p w14:paraId="703F1DFE" w14:textId="77777777" w:rsidR="00C71117" w:rsidRDefault="00C71117">
      <w:pPr>
        <w:spacing w:after="0" w:line="240" w:lineRule="auto"/>
        <w:ind w:left="-142"/>
        <w:jc w:val="both"/>
        <w:rPr>
          <w:rFonts w:ascii="Calibri" w:eastAsia="Calibri" w:hAnsi="Calibri" w:cs="Calibri"/>
          <w:bCs w:val="0"/>
        </w:rPr>
      </w:pPr>
    </w:p>
    <w:p w14:paraId="406E9F78"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2.3</w:t>
      </w:r>
      <w:r>
        <w:rPr>
          <w:rFonts w:ascii="Calibri" w:eastAsia="Calibri" w:hAnsi="Calibri" w:cs="Calibri"/>
          <w:b/>
          <w:bCs w:val="0"/>
          <w:sz w:val="26"/>
          <w:szCs w:val="26"/>
        </w:rPr>
        <w:tab/>
        <w:t xml:space="preserve">Health and Hygiene </w:t>
      </w:r>
    </w:p>
    <w:p w14:paraId="6EE8A4B8"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
        </w:rPr>
        <w:t xml:space="preserve">      </w:t>
      </w:r>
      <w:r>
        <w:rPr>
          <w:rFonts w:ascii="Calibri" w:eastAsia="Calibri" w:hAnsi="Calibri" w:cs="Times New Roman"/>
          <w:bCs w:val="0"/>
        </w:rPr>
        <w:tab/>
      </w:r>
      <w:r>
        <w:rPr>
          <w:rFonts w:ascii="Calibri" w:eastAsia="Calibri" w:hAnsi="Calibri" w:cs="Times New Roman"/>
          <w:b/>
        </w:rPr>
        <w:t>2.3.2</w:t>
      </w:r>
      <w:r>
        <w:rPr>
          <w:rFonts w:ascii="Calibri" w:eastAsia="Calibri" w:hAnsi="Calibri" w:cs="Times New Roman"/>
          <w:bCs w:val="0"/>
        </w:rPr>
        <w:tab/>
      </w:r>
      <w:r>
        <w:rPr>
          <w:rFonts w:ascii="Calibri" w:eastAsia="Calibri" w:hAnsi="Calibri" w:cs="Times New Roman"/>
          <w:b/>
        </w:rPr>
        <w:t>Wash Your Hands Regularly</w:t>
      </w:r>
    </w:p>
    <w:p w14:paraId="6E0416C9"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 xml:space="preserve">Wash your hands frequently and especially before eating. </w:t>
      </w:r>
    </w:p>
    <w:p w14:paraId="2DEB053F"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lastRenderedPageBreak/>
        <w:t xml:space="preserve">It is only permitted to smoke in designated staff smoking areas. </w:t>
      </w:r>
    </w:p>
    <w:p w14:paraId="2C350ED7" w14:textId="77777777" w:rsidR="00C71117" w:rsidRDefault="00C71117">
      <w:pPr>
        <w:spacing w:after="0" w:line="240" w:lineRule="auto"/>
        <w:ind w:left="-142"/>
        <w:jc w:val="both"/>
        <w:rPr>
          <w:rFonts w:ascii="Calibri" w:eastAsia="Calibri" w:hAnsi="Calibri" w:cs="Calibri"/>
          <w:bCs w:val="0"/>
        </w:rPr>
      </w:pPr>
    </w:p>
    <w:p w14:paraId="0A87167D" w14:textId="77777777" w:rsidR="00C71117" w:rsidRDefault="00C71117">
      <w:pPr>
        <w:spacing w:after="0" w:line="240" w:lineRule="auto"/>
        <w:ind w:left="-142"/>
        <w:jc w:val="both"/>
        <w:rPr>
          <w:rFonts w:ascii="Calibri" w:eastAsia="Calibri" w:hAnsi="Calibri" w:cs="Calibri"/>
          <w:bCs w:val="0"/>
        </w:rPr>
      </w:pPr>
    </w:p>
    <w:p w14:paraId="7B767EB7" w14:textId="77777777" w:rsidR="00C71117" w:rsidDel="00CC7E16" w:rsidRDefault="00D50BCA">
      <w:pPr>
        <w:ind w:left="-142"/>
        <w:rPr>
          <w:del w:id="38" w:author="Health Safety" w:date="2022-02-25T10:22:00Z"/>
          <w:rFonts w:ascii="Calibri" w:eastAsia="Calibri" w:hAnsi="Calibri" w:cs="Calibri"/>
          <w:bCs w:val="0"/>
          <w:u w:val="single"/>
        </w:rPr>
      </w:pPr>
      <w:r>
        <w:rPr>
          <w:rFonts w:ascii="Calibri" w:eastAsia="Calibri" w:hAnsi="Calibri" w:cs="Calibri"/>
          <w:bCs w:val="0"/>
          <w:u w:val="single"/>
        </w:rPr>
        <w:br w:type="page"/>
      </w:r>
    </w:p>
    <w:p w14:paraId="0BE8335C" w14:textId="77777777" w:rsidR="00C71117" w:rsidDel="00CD27AC" w:rsidRDefault="00D50BCA" w:rsidP="00CD27AC">
      <w:pPr>
        <w:ind w:left="-142"/>
        <w:rPr>
          <w:del w:id="39" w:author="Health Safety" w:date="2022-02-25T10:22:00Z"/>
          <w:rFonts w:ascii="Calibri" w:eastAsia="Calibri" w:hAnsi="Calibri" w:cs="Times New Roman"/>
          <w:bCs w:val="0"/>
        </w:rPr>
      </w:pPr>
      <w:r>
        <w:rPr>
          <w:rFonts w:ascii="Calibri" w:eastAsia="Calibri" w:hAnsi="Calibri" w:cs="Calibri"/>
          <w:b/>
          <w:bCs w:val="0"/>
          <w:sz w:val="32"/>
          <w:szCs w:val="32"/>
        </w:rPr>
        <w:lastRenderedPageBreak/>
        <w:t>3.0</w:t>
      </w:r>
      <w:r>
        <w:rPr>
          <w:rFonts w:ascii="Calibri" w:eastAsia="Calibri" w:hAnsi="Calibri" w:cs="Calibri"/>
          <w:b/>
          <w:bCs w:val="0"/>
          <w:sz w:val="32"/>
          <w:szCs w:val="32"/>
        </w:rPr>
        <w:tab/>
        <w:t>Health &amp; Safety</w:t>
      </w:r>
    </w:p>
    <w:p w14:paraId="571536EB" w14:textId="77777777" w:rsidR="00CD27AC" w:rsidRDefault="00CD27AC">
      <w:pPr>
        <w:ind w:left="-142"/>
        <w:rPr>
          <w:ins w:id="40" w:author="Health Safety" w:date="2022-02-25T10:22:00Z"/>
          <w:rFonts w:ascii="Calibri" w:eastAsia="Calibri" w:hAnsi="Calibri" w:cs="Calibri"/>
          <w:b/>
          <w:bCs w:val="0"/>
          <w:sz w:val="32"/>
          <w:szCs w:val="32"/>
        </w:rPr>
        <w:pPrChange w:id="41" w:author="Health Safety" w:date="2022-02-25T10:22:00Z">
          <w:pPr>
            <w:shd w:val="clear" w:color="auto" w:fill="D6E3BC"/>
            <w:spacing w:after="0" w:line="240" w:lineRule="auto"/>
            <w:ind w:left="-142"/>
            <w:jc w:val="both"/>
          </w:pPr>
        </w:pPrChange>
      </w:pPr>
    </w:p>
    <w:p w14:paraId="66071415" w14:textId="77777777" w:rsidR="00C71117" w:rsidDel="00CD27AC" w:rsidRDefault="00C71117">
      <w:pPr>
        <w:spacing w:after="0" w:line="240" w:lineRule="auto"/>
        <w:ind w:left="-142"/>
        <w:jc w:val="both"/>
        <w:rPr>
          <w:del w:id="42" w:author="Health Safety" w:date="2022-02-25T10:22:00Z"/>
          <w:rFonts w:ascii="Calibri" w:eastAsia="Calibri" w:hAnsi="Calibri" w:cs="Calibri"/>
          <w:bCs w:val="0"/>
        </w:rPr>
      </w:pPr>
    </w:p>
    <w:p w14:paraId="389A444B" w14:textId="77777777" w:rsidR="00C71117" w:rsidDel="00CD27AC" w:rsidRDefault="00D50BCA">
      <w:pPr>
        <w:ind w:left="-142"/>
        <w:rPr>
          <w:del w:id="43" w:author="Health Safety" w:date="2022-02-25T10:23:00Z"/>
          <w:rFonts w:ascii="Calibri" w:eastAsia="Calibri" w:hAnsi="Calibri" w:cs="Times New Roman"/>
          <w:bCs w:val="0"/>
        </w:rPr>
        <w:pPrChange w:id="44" w:author="Health Safety" w:date="2022-02-25T10:22:00Z">
          <w:pPr>
            <w:spacing w:after="0" w:line="240" w:lineRule="auto"/>
            <w:ind w:left="-142"/>
            <w:jc w:val="both"/>
          </w:pPr>
        </w:pPrChange>
      </w:pPr>
      <w:r>
        <w:rPr>
          <w:rFonts w:ascii="Calibri" w:eastAsia="Calibri" w:hAnsi="Calibri" w:cs="Times New Roman"/>
          <w:bCs w:val="0"/>
        </w:rPr>
        <w:t>Full policy and procedures are available from the Wardens Office, Research Department or Health &amp; Safety.</w:t>
      </w:r>
    </w:p>
    <w:p w14:paraId="113AC2D9" w14:textId="77777777" w:rsidR="00C71117" w:rsidRDefault="00C71117">
      <w:pPr>
        <w:ind w:left="-142"/>
        <w:rPr>
          <w:rFonts w:ascii="Calibri" w:eastAsia="Calibri" w:hAnsi="Calibri" w:cs="Calibri"/>
          <w:bCs w:val="0"/>
        </w:rPr>
        <w:pPrChange w:id="45" w:author="Health Safety" w:date="2022-02-25T10:23:00Z">
          <w:pPr>
            <w:spacing w:after="0" w:line="240" w:lineRule="auto"/>
            <w:ind w:left="-142"/>
            <w:jc w:val="both"/>
          </w:pPr>
        </w:pPrChange>
      </w:pPr>
    </w:p>
    <w:p w14:paraId="1651AAE5"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3.1</w:t>
      </w:r>
      <w:r>
        <w:rPr>
          <w:rFonts w:ascii="Calibri" w:eastAsia="Calibri" w:hAnsi="Calibri" w:cs="Calibri"/>
          <w:b/>
          <w:bCs w:val="0"/>
          <w:sz w:val="26"/>
          <w:szCs w:val="26"/>
        </w:rPr>
        <w:tab/>
        <w:t>Responsibility for Health &amp; Safety</w:t>
      </w:r>
    </w:p>
    <w:p w14:paraId="5615BF2C"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 xml:space="preserve">When undertaking </w:t>
      </w:r>
      <w:del w:id="46" w:author="Helen Donnelly" w:date="2022-02-03T16:54:00Z">
        <w:r>
          <w:rPr>
            <w:rFonts w:ascii="Calibri" w:eastAsia="Calibri" w:hAnsi="Calibri" w:cs="Times New Roman"/>
            <w:bCs w:val="0"/>
          </w:rPr>
          <w:delText>a project</w:delText>
        </w:r>
      </w:del>
      <w:ins w:id="47" w:author="Helen Donnelly" w:date="2022-02-03T16:54:00Z">
        <w:r>
          <w:rPr>
            <w:rFonts w:ascii="Calibri" w:eastAsia="Calibri" w:hAnsi="Calibri" w:cs="Times New Roman"/>
            <w:bCs w:val="0"/>
          </w:rPr>
          <w:t xml:space="preserve"> your research</w:t>
        </w:r>
      </w:ins>
      <w:r>
        <w:rPr>
          <w:rFonts w:ascii="Calibri" w:eastAsia="Calibri" w:hAnsi="Calibri" w:cs="Times New Roman"/>
          <w:bCs w:val="0"/>
        </w:rPr>
        <w:t xml:space="preserve"> at the Safari Park, you have a responsibility to keep both yourself and others safe.</w:t>
      </w:r>
    </w:p>
    <w:p w14:paraId="1B53ECBA"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You must report any concerns that you have which may lead to a safety issue.</w:t>
      </w:r>
    </w:p>
    <w:p w14:paraId="7DAD6B11"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If you notice anything amiss, broken, faulty, sub-standard or potentially dangerous, please report it to the supervising keeper. Please make the supervisory keeper aware of any concerns you have should you think any animals are sick or injured.</w:t>
      </w:r>
    </w:p>
    <w:p w14:paraId="00F160AB"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 xml:space="preserve">You are responsible for acting and </w:t>
      </w:r>
      <w:ins w:id="48" w:author="Helen Donnelly" w:date="2022-02-03T16:54:00Z">
        <w:r>
          <w:rPr>
            <w:rFonts w:ascii="Calibri" w:eastAsia="Calibri" w:hAnsi="Calibri" w:cs="Calibri"/>
            <w:bCs w:val="0"/>
          </w:rPr>
          <w:t xml:space="preserve">conducting your research </w:t>
        </w:r>
      </w:ins>
      <w:del w:id="49" w:author="Helen Donnelly" w:date="2022-02-03T16:54:00Z">
        <w:r>
          <w:rPr>
            <w:rFonts w:ascii="Calibri" w:eastAsia="Calibri" w:hAnsi="Calibri" w:cs="Calibri"/>
            <w:bCs w:val="0"/>
          </w:rPr>
          <w:delText>working</w:delText>
        </w:r>
      </w:del>
      <w:r>
        <w:rPr>
          <w:rFonts w:ascii="Calibri" w:eastAsia="Calibri" w:hAnsi="Calibri" w:cs="Calibri"/>
          <w:bCs w:val="0"/>
        </w:rPr>
        <w:t xml:space="preserve"> in a safe manner. Your actions while you </w:t>
      </w:r>
      <w:ins w:id="50" w:author="Helen Donnelly" w:date="2022-02-03T16:54:00Z">
        <w:r>
          <w:rPr>
            <w:rFonts w:ascii="Calibri" w:eastAsia="Calibri" w:hAnsi="Calibri" w:cs="Calibri"/>
            <w:bCs w:val="0"/>
          </w:rPr>
          <w:t xml:space="preserve">undertake your research </w:t>
        </w:r>
      </w:ins>
      <w:bookmarkStart w:id="51" w:name="LASTCURSORPOSITION"/>
      <w:bookmarkEnd w:id="51"/>
      <w:del w:id="52" w:author="Helen Donnelly" w:date="2022-02-03T16:54:00Z">
        <w:r>
          <w:rPr>
            <w:rFonts w:ascii="Calibri" w:eastAsia="Calibri" w:hAnsi="Calibri" w:cs="Calibri"/>
            <w:bCs w:val="0"/>
          </w:rPr>
          <w:delText>work</w:delText>
        </w:r>
      </w:del>
      <w:r>
        <w:rPr>
          <w:rFonts w:ascii="Calibri" w:eastAsia="Calibri" w:hAnsi="Calibri" w:cs="Calibri"/>
          <w:bCs w:val="0"/>
        </w:rPr>
        <w:t xml:space="preserve"> must never put other people at risk. If you are found to be under the influence of alcohol or drugs during your placement you will be dismissed. </w:t>
      </w:r>
    </w:p>
    <w:p w14:paraId="47162C67" w14:textId="77777777" w:rsidR="00C71117" w:rsidRDefault="00C71117">
      <w:pPr>
        <w:spacing w:after="0" w:line="240" w:lineRule="auto"/>
        <w:ind w:left="-142"/>
        <w:jc w:val="both"/>
        <w:rPr>
          <w:rFonts w:ascii="Calibri" w:eastAsia="Calibri" w:hAnsi="Calibri" w:cs="Calibri"/>
          <w:b/>
          <w:bCs w:val="0"/>
        </w:rPr>
      </w:pPr>
    </w:p>
    <w:p w14:paraId="38B252AC"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3.2</w:t>
      </w:r>
      <w:r>
        <w:rPr>
          <w:rFonts w:ascii="Calibri" w:eastAsia="Calibri" w:hAnsi="Calibri" w:cs="Calibri"/>
          <w:b/>
          <w:bCs w:val="0"/>
          <w:sz w:val="26"/>
          <w:szCs w:val="26"/>
        </w:rPr>
        <w:tab/>
        <w:t xml:space="preserve">Accident / Incident Reporting </w:t>
      </w:r>
    </w:p>
    <w:p w14:paraId="2C1A5AF7"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 xml:space="preserve">Any accidents to staff, work placement students, researchers or visitors must be reported. Accident books are situated at the Wardens Offices and in the First Aid Room. </w:t>
      </w:r>
    </w:p>
    <w:p w14:paraId="0A207E57" w14:textId="77777777" w:rsidR="00C71117" w:rsidRDefault="00C71117">
      <w:pPr>
        <w:spacing w:after="0" w:line="240" w:lineRule="auto"/>
        <w:ind w:left="-142"/>
        <w:jc w:val="both"/>
        <w:rPr>
          <w:rFonts w:ascii="Calibri" w:eastAsia="Calibri" w:hAnsi="Calibri" w:cs="Calibri"/>
          <w:b/>
          <w:bCs w:val="0"/>
        </w:rPr>
      </w:pPr>
    </w:p>
    <w:p w14:paraId="1B9B8375"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3.3</w:t>
      </w:r>
      <w:r>
        <w:rPr>
          <w:rFonts w:ascii="Calibri" w:eastAsia="Calibri" w:hAnsi="Calibri" w:cs="Calibri"/>
          <w:b/>
          <w:bCs w:val="0"/>
          <w:sz w:val="26"/>
          <w:szCs w:val="26"/>
        </w:rPr>
        <w:tab/>
        <w:t xml:space="preserve">Escaped Animal </w:t>
      </w:r>
    </w:p>
    <w:p w14:paraId="380EEDA8"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If an Animal Escape situation happens, a ‘LINE ONE’ call will come over the radio. Move to a safe area - inside a building or vehicle with all doors and windows locked. Remain in the safe area until the ‘All Clear’ is given by the operations manager.</w:t>
      </w:r>
    </w:p>
    <w:p w14:paraId="2FC00AD1"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If you see an animal escape, or other serious situation, raise the alarm by calling ‘LINE ONE’ if you have been issued a radio or immediately tell a member of staff.</w:t>
      </w:r>
    </w:p>
    <w:p w14:paraId="756BC405" w14:textId="77777777" w:rsidR="00C71117" w:rsidRDefault="00C71117">
      <w:pPr>
        <w:spacing w:after="0" w:line="240" w:lineRule="auto"/>
        <w:ind w:left="-142"/>
        <w:jc w:val="both"/>
        <w:rPr>
          <w:rFonts w:ascii="Calibri" w:eastAsia="Calibri" w:hAnsi="Calibri" w:cs="Calibri"/>
          <w:bCs w:val="0"/>
        </w:rPr>
      </w:pPr>
    </w:p>
    <w:p w14:paraId="424BFAB0"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3.4</w:t>
      </w:r>
      <w:r>
        <w:rPr>
          <w:rFonts w:ascii="Calibri" w:eastAsia="Calibri" w:hAnsi="Calibri" w:cs="Calibri"/>
          <w:b/>
          <w:bCs w:val="0"/>
          <w:sz w:val="26"/>
          <w:szCs w:val="26"/>
        </w:rPr>
        <w:tab/>
        <w:t xml:space="preserve">Fire </w:t>
      </w:r>
    </w:p>
    <w:p w14:paraId="77DD09FA"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Upon discovering a fire: Remain calm. Raise the alarm. Get yourself out of the building. Stay out.</w:t>
      </w:r>
    </w:p>
    <w:p w14:paraId="75D4A611"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Follow the instructions of keepers or senior staff members.</w:t>
      </w:r>
    </w:p>
    <w:p w14:paraId="79F3C9E4" w14:textId="77777777" w:rsidR="00C71117" w:rsidRDefault="00D50BCA">
      <w:pPr>
        <w:spacing w:after="0" w:line="240" w:lineRule="auto"/>
        <w:ind w:left="-142"/>
        <w:jc w:val="both"/>
        <w:rPr>
          <w:rFonts w:ascii="Calibri" w:eastAsia="Calibri" w:hAnsi="Calibri" w:cs="Times New Roman"/>
          <w:bCs w:val="0"/>
        </w:rPr>
      </w:pPr>
      <w:r>
        <w:rPr>
          <w:rFonts w:ascii="Calibri" w:eastAsia="Calibri" w:hAnsi="Calibri" w:cs="Times New Roman"/>
          <w:bCs w:val="0"/>
        </w:rPr>
        <w:t>In park buildings, never block a fire exit door or route – e.g., by leaving equipment or materials in the way.</w:t>
      </w:r>
    </w:p>
    <w:p w14:paraId="18952971" w14:textId="77777777" w:rsidR="00C71117" w:rsidRDefault="00C71117">
      <w:pPr>
        <w:spacing w:after="0" w:line="240" w:lineRule="auto"/>
        <w:ind w:left="-142"/>
        <w:jc w:val="both"/>
        <w:rPr>
          <w:rFonts w:ascii="Calibri" w:eastAsia="Calibri" w:hAnsi="Calibri" w:cs="Calibri"/>
          <w:bCs w:val="0"/>
        </w:rPr>
      </w:pPr>
    </w:p>
    <w:p w14:paraId="2D638009"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3.5</w:t>
      </w:r>
      <w:r>
        <w:rPr>
          <w:rFonts w:ascii="Calibri" w:eastAsia="Calibri" w:hAnsi="Calibri" w:cs="Calibri"/>
          <w:b/>
          <w:bCs w:val="0"/>
          <w:sz w:val="26"/>
          <w:szCs w:val="26"/>
        </w:rPr>
        <w:tab/>
        <w:t>Lost Child</w:t>
      </w:r>
    </w:p>
    <w:p w14:paraId="5D33A4A5"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During the season children often become separated from their parents. If a parent asks for assistance to find a lost child, you must immediately contact a senior member of staff to assist. Follow the instructions of senior staff members as required when involved in a lost child incident.</w:t>
      </w:r>
    </w:p>
    <w:p w14:paraId="214043CE" w14:textId="77777777" w:rsidR="00C71117" w:rsidRDefault="00C71117">
      <w:pPr>
        <w:spacing w:after="0" w:line="240" w:lineRule="auto"/>
        <w:ind w:left="-142"/>
        <w:jc w:val="both"/>
        <w:rPr>
          <w:rFonts w:ascii="Calibri" w:eastAsia="Calibri" w:hAnsi="Calibri" w:cs="Calibri"/>
          <w:bCs w:val="0"/>
        </w:rPr>
      </w:pPr>
    </w:p>
    <w:p w14:paraId="397604F6"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3.6</w:t>
      </w:r>
      <w:r>
        <w:rPr>
          <w:rFonts w:ascii="Calibri" w:eastAsia="Calibri" w:hAnsi="Calibri" w:cs="Calibri"/>
          <w:b/>
          <w:bCs w:val="0"/>
          <w:sz w:val="26"/>
          <w:szCs w:val="26"/>
        </w:rPr>
        <w:tab/>
        <w:t xml:space="preserve">Bullying / Harassment </w:t>
      </w:r>
    </w:p>
    <w:p w14:paraId="7FA92402"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If you encounter any problems of this nature, please raise the matter with the HR Manager, Operations Manager, or Operations Supervisor.</w:t>
      </w:r>
    </w:p>
    <w:p w14:paraId="16D76E58"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If you are responsible for any such behaviour, you will be asked to leave.</w:t>
      </w:r>
    </w:p>
    <w:p w14:paraId="61B0E522" w14:textId="77777777" w:rsidR="00C71117" w:rsidRDefault="00C71117">
      <w:pPr>
        <w:spacing w:after="0" w:line="240" w:lineRule="auto"/>
        <w:ind w:left="-142"/>
        <w:jc w:val="both"/>
        <w:rPr>
          <w:rFonts w:ascii="Calibri" w:eastAsia="Calibri" w:hAnsi="Calibri" w:cs="Calibri"/>
          <w:bCs w:val="0"/>
        </w:rPr>
      </w:pPr>
    </w:p>
    <w:p w14:paraId="5A5327E9" w14:textId="77777777" w:rsidR="00C71117" w:rsidRDefault="00D50BCA">
      <w:pPr>
        <w:shd w:val="clear" w:color="auto" w:fill="EAF1DD"/>
        <w:spacing w:after="0" w:line="240" w:lineRule="auto"/>
        <w:ind w:left="-142"/>
        <w:jc w:val="both"/>
        <w:rPr>
          <w:rFonts w:ascii="Calibri" w:eastAsia="Calibri" w:hAnsi="Calibri" w:cs="Calibri"/>
          <w:b/>
          <w:bCs w:val="0"/>
          <w:sz w:val="26"/>
          <w:szCs w:val="26"/>
        </w:rPr>
      </w:pPr>
      <w:r>
        <w:rPr>
          <w:rFonts w:ascii="Calibri" w:eastAsia="Calibri" w:hAnsi="Calibri" w:cs="Calibri"/>
          <w:b/>
          <w:bCs w:val="0"/>
          <w:sz w:val="26"/>
          <w:szCs w:val="26"/>
        </w:rPr>
        <w:t>3.7</w:t>
      </w:r>
      <w:r>
        <w:rPr>
          <w:rFonts w:ascii="Calibri" w:eastAsia="Calibri" w:hAnsi="Calibri" w:cs="Calibri"/>
          <w:b/>
          <w:bCs w:val="0"/>
          <w:sz w:val="26"/>
          <w:szCs w:val="26"/>
        </w:rPr>
        <w:tab/>
        <w:t xml:space="preserve">Contact Information </w:t>
      </w:r>
    </w:p>
    <w:p w14:paraId="432EF853" w14:textId="77777777" w:rsidR="00C71117" w:rsidRDefault="00D50BCA">
      <w:pPr>
        <w:spacing w:after="0" w:line="240" w:lineRule="auto"/>
        <w:ind w:left="-142"/>
        <w:jc w:val="both"/>
        <w:rPr>
          <w:rFonts w:ascii="Calibri" w:eastAsia="Calibri" w:hAnsi="Calibri" w:cs="Calibri"/>
          <w:bCs w:val="0"/>
        </w:rPr>
      </w:pPr>
      <w:r>
        <w:rPr>
          <w:rFonts w:ascii="Calibri" w:eastAsia="Calibri" w:hAnsi="Calibri" w:cs="Calibri"/>
          <w:bCs w:val="0"/>
        </w:rPr>
        <w:t>You may be provided with a radio while on site. This must be used responsibly – remember, it is an open channel which can be heard by all park staff and may be heard by members of the public.</w:t>
      </w:r>
    </w:p>
    <w:p w14:paraId="7BF96A74" w14:textId="77777777" w:rsidR="00C71117" w:rsidRDefault="00C71117">
      <w:pPr>
        <w:spacing w:after="0" w:line="240" w:lineRule="auto"/>
        <w:ind w:left="-142"/>
        <w:jc w:val="both"/>
        <w:rPr>
          <w:rFonts w:ascii="Calibri" w:eastAsia="Calibri" w:hAnsi="Calibri" w:cs="Calibri"/>
          <w:bCs w:val="0"/>
        </w:rPr>
      </w:pPr>
    </w:p>
    <w:tbl>
      <w:tblPr>
        <w:tblStyle w:val="TableGrid1"/>
        <w:tblW w:w="0" w:type="auto"/>
        <w:tblInd w:w="-5" w:type="dxa"/>
        <w:tblLook w:val="04A0" w:firstRow="1" w:lastRow="0" w:firstColumn="1" w:lastColumn="0" w:noHBand="0" w:noVBand="1"/>
      </w:tblPr>
      <w:tblGrid>
        <w:gridCol w:w="2835"/>
        <w:gridCol w:w="2394"/>
        <w:gridCol w:w="4241"/>
      </w:tblGrid>
      <w:tr w:rsidR="00C71117" w14:paraId="175FFBA8" w14:textId="77777777">
        <w:tc>
          <w:tcPr>
            <w:tcW w:w="2835" w:type="dxa"/>
            <w:shd w:val="clear" w:color="auto" w:fill="76923C"/>
          </w:tcPr>
          <w:p w14:paraId="2A75F055" w14:textId="77777777" w:rsidR="00C71117" w:rsidRDefault="00D50BCA">
            <w:pPr>
              <w:spacing w:after="0" w:line="240" w:lineRule="auto"/>
              <w:ind w:left="179"/>
              <w:jc w:val="both"/>
              <w:rPr>
                <w:rFonts w:ascii="Calibri" w:eastAsia="Calibri" w:hAnsi="Calibri" w:cs="Calibri"/>
                <w:b/>
                <w:color w:val="FFFFFF"/>
              </w:rPr>
            </w:pPr>
            <w:r>
              <w:rPr>
                <w:rFonts w:ascii="Calibri" w:eastAsia="Calibri" w:hAnsi="Calibri" w:cs="Calibri"/>
                <w:b/>
                <w:color w:val="FFFFFF"/>
              </w:rPr>
              <w:t>Department:</w:t>
            </w:r>
          </w:p>
        </w:tc>
        <w:tc>
          <w:tcPr>
            <w:tcW w:w="2394" w:type="dxa"/>
            <w:shd w:val="clear" w:color="auto" w:fill="76923C"/>
          </w:tcPr>
          <w:p w14:paraId="0991C107" w14:textId="77777777" w:rsidR="00C71117" w:rsidRDefault="00D50BCA">
            <w:pPr>
              <w:spacing w:after="0" w:line="240" w:lineRule="auto"/>
              <w:ind w:left="179"/>
              <w:jc w:val="both"/>
              <w:rPr>
                <w:rFonts w:ascii="Calibri" w:eastAsia="Calibri" w:hAnsi="Calibri" w:cs="Calibri"/>
                <w:b/>
                <w:color w:val="FFFFFF"/>
              </w:rPr>
            </w:pPr>
            <w:r>
              <w:rPr>
                <w:rFonts w:ascii="Calibri" w:eastAsia="Calibri" w:hAnsi="Calibri" w:cs="Calibri"/>
                <w:b/>
                <w:color w:val="FFFFFF"/>
              </w:rPr>
              <w:t>Contact Number:</w:t>
            </w:r>
          </w:p>
        </w:tc>
        <w:tc>
          <w:tcPr>
            <w:tcW w:w="4241" w:type="dxa"/>
            <w:shd w:val="clear" w:color="auto" w:fill="76923C"/>
          </w:tcPr>
          <w:p w14:paraId="37A6DC58" w14:textId="77777777" w:rsidR="00C71117" w:rsidRDefault="00D50BCA">
            <w:pPr>
              <w:spacing w:after="0" w:line="240" w:lineRule="auto"/>
              <w:ind w:left="179"/>
              <w:jc w:val="both"/>
              <w:rPr>
                <w:rFonts w:ascii="Calibri" w:eastAsia="Calibri" w:hAnsi="Calibri" w:cs="Calibri"/>
                <w:b/>
                <w:color w:val="FFFFFF"/>
              </w:rPr>
            </w:pPr>
            <w:r>
              <w:rPr>
                <w:rFonts w:ascii="Calibri" w:eastAsia="Calibri" w:hAnsi="Calibri" w:cs="Calibri"/>
                <w:b/>
                <w:color w:val="FFFFFF"/>
              </w:rPr>
              <w:t>Email:</w:t>
            </w:r>
          </w:p>
        </w:tc>
      </w:tr>
      <w:tr w:rsidR="00C71117" w14:paraId="5FF3E479" w14:textId="77777777">
        <w:tc>
          <w:tcPr>
            <w:tcW w:w="2835" w:type="dxa"/>
          </w:tcPr>
          <w:p w14:paraId="58460DC8" w14:textId="77777777" w:rsidR="00C71117" w:rsidRDefault="00D50BCA">
            <w:pPr>
              <w:spacing w:after="0" w:line="240" w:lineRule="auto"/>
              <w:ind w:left="37"/>
              <w:jc w:val="both"/>
              <w:rPr>
                <w:rFonts w:ascii="Calibri" w:eastAsia="Calibri" w:hAnsi="Calibri" w:cs="Calibri"/>
                <w:b/>
              </w:rPr>
            </w:pPr>
            <w:r>
              <w:rPr>
                <w:rFonts w:ascii="Calibri" w:eastAsia="Calibri" w:hAnsi="Calibri" w:cs="Calibri"/>
                <w:b/>
              </w:rPr>
              <w:t>Wardens’ Office</w:t>
            </w:r>
          </w:p>
        </w:tc>
        <w:tc>
          <w:tcPr>
            <w:tcW w:w="2394" w:type="dxa"/>
          </w:tcPr>
          <w:p w14:paraId="128BA2E0" w14:textId="77777777" w:rsidR="00C71117" w:rsidRDefault="00D50BCA">
            <w:pPr>
              <w:spacing w:after="0" w:line="240" w:lineRule="auto"/>
              <w:ind w:left="38"/>
              <w:jc w:val="both"/>
              <w:rPr>
                <w:rFonts w:ascii="Calibri" w:eastAsia="Calibri" w:hAnsi="Calibri"/>
              </w:rPr>
            </w:pPr>
            <w:r>
              <w:rPr>
                <w:rFonts w:ascii="Calibri" w:eastAsia="Calibri" w:hAnsi="Calibri"/>
              </w:rPr>
              <w:t>01786 843 102</w:t>
            </w:r>
          </w:p>
        </w:tc>
        <w:tc>
          <w:tcPr>
            <w:tcW w:w="4241" w:type="dxa"/>
          </w:tcPr>
          <w:p w14:paraId="11F43076" w14:textId="77777777" w:rsidR="00C71117" w:rsidRDefault="00D50BCA">
            <w:pPr>
              <w:spacing w:after="0" w:line="240" w:lineRule="auto"/>
              <w:ind w:left="190"/>
              <w:jc w:val="both"/>
              <w:rPr>
                <w:rFonts w:ascii="Calibri" w:eastAsia="Calibri" w:hAnsi="Calibri"/>
              </w:rPr>
            </w:pPr>
            <w:r>
              <w:rPr>
                <w:rFonts w:ascii="Calibri" w:eastAsia="Calibri" w:hAnsi="Calibri"/>
              </w:rPr>
              <w:t>dave.warren@blairdrummond.com</w:t>
            </w:r>
          </w:p>
        </w:tc>
      </w:tr>
      <w:tr w:rsidR="00C71117" w14:paraId="0B1007D8" w14:textId="77777777">
        <w:tc>
          <w:tcPr>
            <w:tcW w:w="2835" w:type="dxa"/>
          </w:tcPr>
          <w:p w14:paraId="2A90EC58" w14:textId="77777777" w:rsidR="00C71117" w:rsidRDefault="00D50BCA">
            <w:pPr>
              <w:spacing w:after="0" w:line="240" w:lineRule="auto"/>
              <w:ind w:left="37"/>
              <w:jc w:val="both"/>
              <w:rPr>
                <w:rFonts w:ascii="Calibri" w:eastAsia="Calibri" w:hAnsi="Calibri" w:cs="Calibri"/>
                <w:b/>
              </w:rPr>
            </w:pPr>
            <w:r>
              <w:rPr>
                <w:rFonts w:ascii="Calibri" w:eastAsia="Calibri" w:hAnsi="Calibri" w:cs="Calibri"/>
                <w:b/>
              </w:rPr>
              <w:t>HR Manager</w:t>
            </w:r>
          </w:p>
        </w:tc>
        <w:tc>
          <w:tcPr>
            <w:tcW w:w="2394" w:type="dxa"/>
          </w:tcPr>
          <w:p w14:paraId="14C7C583" w14:textId="77777777" w:rsidR="00C71117" w:rsidRDefault="00D50BCA">
            <w:pPr>
              <w:spacing w:after="0" w:line="240" w:lineRule="auto"/>
              <w:ind w:left="38"/>
              <w:jc w:val="both"/>
              <w:rPr>
                <w:rFonts w:ascii="Calibri" w:eastAsia="Calibri" w:hAnsi="Calibri" w:cs="Calibri"/>
              </w:rPr>
            </w:pPr>
            <w:r>
              <w:rPr>
                <w:rFonts w:ascii="Calibri" w:eastAsia="Calibri" w:hAnsi="Calibri" w:cs="Calibri"/>
              </w:rPr>
              <w:t>01786 843 101</w:t>
            </w:r>
          </w:p>
        </w:tc>
        <w:tc>
          <w:tcPr>
            <w:tcW w:w="4241" w:type="dxa"/>
          </w:tcPr>
          <w:p w14:paraId="4EF0E863" w14:textId="77777777" w:rsidR="00C71117" w:rsidRDefault="00D50BCA">
            <w:pPr>
              <w:spacing w:after="0" w:line="240" w:lineRule="auto"/>
              <w:ind w:left="190"/>
              <w:jc w:val="both"/>
              <w:rPr>
                <w:rFonts w:ascii="Calibri" w:eastAsia="Calibri" w:hAnsi="Calibri"/>
              </w:rPr>
            </w:pPr>
            <w:r>
              <w:rPr>
                <w:rFonts w:ascii="Calibri" w:eastAsia="Calibri" w:hAnsi="Calibri"/>
              </w:rPr>
              <w:t>emily.boyd@blairdrummond.com</w:t>
            </w:r>
          </w:p>
        </w:tc>
      </w:tr>
      <w:tr w:rsidR="00C71117" w14:paraId="5045944E" w14:textId="77777777">
        <w:tc>
          <w:tcPr>
            <w:tcW w:w="2835" w:type="dxa"/>
          </w:tcPr>
          <w:p w14:paraId="01098FD6" w14:textId="77777777" w:rsidR="00C71117" w:rsidRDefault="00D50BCA">
            <w:pPr>
              <w:spacing w:after="0" w:line="240" w:lineRule="auto"/>
              <w:ind w:left="37"/>
              <w:jc w:val="both"/>
              <w:rPr>
                <w:rFonts w:ascii="Calibri" w:eastAsia="Calibri" w:hAnsi="Calibri" w:cs="Calibri"/>
                <w:b/>
              </w:rPr>
            </w:pPr>
            <w:r>
              <w:rPr>
                <w:rFonts w:ascii="Calibri" w:eastAsia="Calibri" w:hAnsi="Calibri" w:cs="Calibri"/>
                <w:b/>
              </w:rPr>
              <w:t>Health &amp; Safety</w:t>
            </w:r>
          </w:p>
        </w:tc>
        <w:tc>
          <w:tcPr>
            <w:tcW w:w="2394" w:type="dxa"/>
          </w:tcPr>
          <w:p w14:paraId="66DFB837" w14:textId="77777777" w:rsidR="00C71117" w:rsidRDefault="00D50BCA">
            <w:pPr>
              <w:spacing w:after="0" w:line="240" w:lineRule="auto"/>
              <w:ind w:left="38"/>
              <w:jc w:val="both"/>
              <w:rPr>
                <w:rFonts w:ascii="Calibri" w:eastAsia="Calibri" w:hAnsi="Calibri" w:cs="Calibri"/>
              </w:rPr>
            </w:pPr>
            <w:r>
              <w:rPr>
                <w:rFonts w:ascii="Calibri" w:eastAsia="Calibri" w:hAnsi="Calibri" w:cs="Calibri"/>
              </w:rPr>
              <w:t>07851 670 172</w:t>
            </w:r>
          </w:p>
        </w:tc>
        <w:tc>
          <w:tcPr>
            <w:tcW w:w="4241" w:type="dxa"/>
          </w:tcPr>
          <w:p w14:paraId="2FAB0E05" w14:textId="77777777" w:rsidR="00C71117" w:rsidRDefault="00D50BCA">
            <w:pPr>
              <w:spacing w:after="0" w:line="240" w:lineRule="auto"/>
              <w:ind w:left="190"/>
              <w:jc w:val="both"/>
              <w:rPr>
                <w:rFonts w:ascii="Calibri" w:eastAsia="Calibri" w:hAnsi="Calibri" w:cs="Calibri"/>
              </w:rPr>
            </w:pPr>
            <w:r>
              <w:rPr>
                <w:rFonts w:ascii="Calibri" w:eastAsia="Calibri" w:hAnsi="Calibri"/>
              </w:rPr>
              <w:t>safety@blairdrummond.com</w:t>
            </w:r>
          </w:p>
        </w:tc>
      </w:tr>
    </w:tbl>
    <w:p w14:paraId="185760E9" w14:textId="77777777" w:rsidR="00C71117" w:rsidRDefault="00D50BCA">
      <w:pPr>
        <w:shd w:val="clear" w:color="auto" w:fill="D6E3BC"/>
        <w:spacing w:before="80" w:after="80" w:line="240" w:lineRule="auto"/>
        <w:ind w:left="-284"/>
        <w:rPr>
          <w:rFonts w:ascii="Calibri" w:eastAsia="Calibri" w:hAnsi="Calibri" w:cs="Calibri"/>
          <w:b/>
          <w:sz w:val="32"/>
          <w:szCs w:val="32"/>
        </w:rPr>
      </w:pPr>
      <w:r>
        <w:rPr>
          <w:rFonts w:ascii="Calibri" w:eastAsia="Calibri" w:hAnsi="Calibri" w:cs="Times New Roman"/>
          <w:b/>
          <w:sz w:val="32"/>
          <w:szCs w:val="32"/>
        </w:rPr>
        <w:t>4.0</w:t>
      </w:r>
      <w:r>
        <w:rPr>
          <w:rFonts w:ascii="Calibri" w:eastAsia="Calibri" w:hAnsi="Calibri" w:cs="Times New Roman"/>
          <w:bCs w:val="0"/>
        </w:rPr>
        <w:tab/>
      </w:r>
      <w:r>
        <w:rPr>
          <w:rFonts w:ascii="Calibri" w:eastAsia="Calibri" w:hAnsi="Calibri" w:cs="Times New Roman"/>
          <w:b/>
          <w:sz w:val="32"/>
          <w:szCs w:val="32"/>
        </w:rPr>
        <w:t>Researcher Declaration</w:t>
      </w:r>
    </w:p>
    <w:p w14:paraId="6B2D85B0" w14:textId="77777777" w:rsidR="00C71117" w:rsidRDefault="00D50BCA">
      <w:pPr>
        <w:spacing w:after="0"/>
        <w:ind w:left="-284"/>
        <w:rPr>
          <w:rFonts w:ascii="Calibri" w:eastAsia="Calibri" w:hAnsi="Calibri" w:cs="Calibri"/>
          <w:bCs w:val="0"/>
        </w:rPr>
      </w:pPr>
      <w:r>
        <w:rPr>
          <w:rFonts w:ascii="Calibri" w:eastAsia="Calibri" w:hAnsi="Calibri" w:cs="Calibri"/>
          <w:bCs w:val="0"/>
        </w:rPr>
        <w:t>Fill in all sections below to state that you have received, read, and understood the information.</w:t>
      </w:r>
    </w:p>
    <w:p w14:paraId="4C6E8FDF" w14:textId="77777777" w:rsidR="00C71117" w:rsidRDefault="00D50BCA">
      <w:pPr>
        <w:spacing w:after="0"/>
        <w:ind w:left="-284"/>
        <w:rPr>
          <w:rFonts w:ascii="Calibri" w:eastAsia="Calibri" w:hAnsi="Calibri" w:cs="Calibri"/>
          <w:bCs w:val="0"/>
        </w:rPr>
      </w:pPr>
      <w:r>
        <w:rPr>
          <w:rFonts w:ascii="Calibri" w:eastAsia="Calibri" w:hAnsi="Calibri" w:cs="Calibri"/>
          <w:bCs w:val="0"/>
        </w:rPr>
        <w:t>Only sign if you fully understand the arrangements, obligations, and responsibilities.</w:t>
      </w: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828"/>
        <w:gridCol w:w="1418"/>
        <w:gridCol w:w="3118"/>
      </w:tblGrid>
      <w:tr w:rsidR="00C71117" w14:paraId="2D446E8F" w14:textId="77777777">
        <w:trPr>
          <w:trHeight w:val="283"/>
        </w:trPr>
        <w:tc>
          <w:tcPr>
            <w:tcW w:w="9923" w:type="dxa"/>
            <w:gridSpan w:val="4"/>
            <w:shd w:val="clear" w:color="auto" w:fill="76923C"/>
            <w:vAlign w:val="center"/>
          </w:tcPr>
          <w:p w14:paraId="48923D3F" w14:textId="77777777" w:rsidR="00C71117" w:rsidRDefault="00D50BCA">
            <w:pPr>
              <w:tabs>
                <w:tab w:val="left" w:pos="599"/>
                <w:tab w:val="left" w:leader="dot" w:pos="6804"/>
              </w:tabs>
              <w:spacing w:after="0" w:line="240" w:lineRule="auto"/>
              <w:ind w:left="38"/>
              <w:jc w:val="both"/>
              <w:rPr>
                <w:rFonts w:ascii="Calibri" w:eastAsia="Calibri" w:hAnsi="Calibri" w:cs="Calibri"/>
                <w:b/>
                <w:bCs w:val="0"/>
                <w:color w:val="FFFFFF"/>
                <w:sz w:val="20"/>
                <w:szCs w:val="20"/>
              </w:rPr>
            </w:pPr>
            <w:r>
              <w:rPr>
                <w:rFonts w:ascii="Calibri" w:eastAsia="Calibri" w:hAnsi="Calibri" w:cs="Calibri"/>
                <w:b/>
                <w:bCs w:val="0"/>
                <w:color w:val="FFFFFF"/>
                <w:sz w:val="20"/>
                <w:szCs w:val="20"/>
              </w:rPr>
              <w:t xml:space="preserve">4.1 </w:t>
            </w:r>
            <w:r>
              <w:rPr>
                <w:rFonts w:ascii="Calibri" w:eastAsia="Calibri" w:hAnsi="Calibri" w:cs="Calibri"/>
                <w:b/>
                <w:bCs w:val="0"/>
                <w:color w:val="FFFFFF"/>
                <w:sz w:val="20"/>
                <w:szCs w:val="20"/>
              </w:rPr>
              <w:tab/>
              <w:t>Your Details</w:t>
            </w:r>
          </w:p>
        </w:tc>
      </w:tr>
      <w:tr w:rsidR="00C71117" w14:paraId="6993A7A7" w14:textId="77777777">
        <w:trPr>
          <w:trHeight w:val="454"/>
        </w:trPr>
        <w:tc>
          <w:tcPr>
            <w:tcW w:w="1559" w:type="dxa"/>
            <w:shd w:val="clear" w:color="auto" w:fill="D6E3BC"/>
            <w:vAlign w:val="center"/>
          </w:tcPr>
          <w:p w14:paraId="3552212B"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Your Name:</w:t>
            </w:r>
          </w:p>
        </w:tc>
        <w:tc>
          <w:tcPr>
            <w:tcW w:w="3828" w:type="dxa"/>
            <w:shd w:val="clear" w:color="auto" w:fill="auto"/>
          </w:tcPr>
          <w:p w14:paraId="2ACF3175" w14:textId="496B1418" w:rsidR="00C71117" w:rsidRDefault="006621FB" w:rsidP="006621FB">
            <w:pPr>
              <w:tabs>
                <w:tab w:val="left" w:leader="dot" w:pos="6804"/>
              </w:tabs>
              <w:spacing w:after="0"/>
              <w:ind w:left="-284" w:firstLine="720"/>
              <w:jc w:val="both"/>
              <w:rPr>
                <w:rFonts w:ascii="Calibri" w:eastAsia="Calibri" w:hAnsi="Calibri" w:cs="Calibri"/>
                <w:b/>
                <w:bCs w:val="0"/>
                <w:sz w:val="20"/>
                <w:szCs w:val="20"/>
              </w:rPr>
              <w:pPrChange w:id="53" w:author="Alana Grant" w:date="2022-06-17T13:53:00Z">
                <w:pPr>
                  <w:tabs>
                    <w:tab w:val="left" w:leader="dot" w:pos="6804"/>
                  </w:tabs>
                  <w:spacing w:after="0"/>
                  <w:ind w:left="-284"/>
                  <w:jc w:val="both"/>
                </w:pPr>
              </w:pPrChange>
            </w:pPr>
            <w:ins w:id="54" w:author="Alana Grant" w:date="2022-06-17T13:53:00Z">
              <w:r>
                <w:rPr>
                  <w:rFonts w:ascii="Calibri" w:eastAsia="Calibri" w:hAnsi="Calibri" w:cs="Calibri"/>
                  <w:b/>
                  <w:bCs w:val="0"/>
                  <w:sz w:val="20"/>
                  <w:szCs w:val="20"/>
                </w:rPr>
                <w:t>Alana Grant</w:t>
              </w:r>
            </w:ins>
          </w:p>
        </w:tc>
        <w:tc>
          <w:tcPr>
            <w:tcW w:w="1418" w:type="dxa"/>
            <w:shd w:val="clear" w:color="auto" w:fill="D6E3BC"/>
            <w:vAlign w:val="center"/>
          </w:tcPr>
          <w:p w14:paraId="69A9303D" w14:textId="77777777" w:rsidR="00C71117" w:rsidRDefault="00D50BCA">
            <w:pPr>
              <w:tabs>
                <w:tab w:val="left" w:leader="dot" w:pos="6804"/>
              </w:tabs>
              <w:spacing w:after="0"/>
              <w:ind w:left="-284"/>
              <w:jc w:val="right"/>
              <w:rPr>
                <w:rFonts w:ascii="Calibri" w:eastAsia="Calibri" w:hAnsi="Calibri" w:cs="Calibri"/>
                <w:b/>
                <w:bCs w:val="0"/>
                <w:sz w:val="20"/>
                <w:szCs w:val="20"/>
              </w:rPr>
            </w:pPr>
            <w:r>
              <w:rPr>
                <w:rFonts w:ascii="Calibri" w:eastAsia="Calibri" w:hAnsi="Calibri" w:cs="Calibri"/>
                <w:b/>
                <w:sz w:val="20"/>
                <w:szCs w:val="20"/>
              </w:rPr>
              <w:t>Date of Birth:</w:t>
            </w:r>
          </w:p>
        </w:tc>
        <w:tc>
          <w:tcPr>
            <w:tcW w:w="3118" w:type="dxa"/>
            <w:shd w:val="clear" w:color="auto" w:fill="auto"/>
          </w:tcPr>
          <w:p w14:paraId="1AAC9317" w14:textId="41A9970F" w:rsidR="00C71117" w:rsidRDefault="006621FB" w:rsidP="006621FB">
            <w:pPr>
              <w:tabs>
                <w:tab w:val="left" w:leader="dot" w:pos="6804"/>
              </w:tabs>
              <w:spacing w:after="0"/>
              <w:ind w:left="-284"/>
              <w:jc w:val="center"/>
              <w:rPr>
                <w:rFonts w:ascii="Calibri" w:eastAsia="Calibri" w:hAnsi="Calibri" w:cs="Calibri"/>
                <w:b/>
                <w:bCs w:val="0"/>
                <w:sz w:val="20"/>
                <w:szCs w:val="20"/>
              </w:rPr>
              <w:pPrChange w:id="55" w:author="Alana Grant" w:date="2022-06-17T13:53:00Z">
                <w:pPr>
                  <w:tabs>
                    <w:tab w:val="left" w:leader="dot" w:pos="6804"/>
                  </w:tabs>
                  <w:spacing w:after="0"/>
                  <w:ind w:left="-284"/>
                  <w:jc w:val="both"/>
                </w:pPr>
              </w:pPrChange>
            </w:pPr>
            <w:ins w:id="56" w:author="Alana Grant" w:date="2022-06-17T13:53:00Z">
              <w:r>
                <w:rPr>
                  <w:rFonts w:ascii="Calibri" w:eastAsia="Calibri" w:hAnsi="Calibri" w:cs="Calibri"/>
                  <w:b/>
                  <w:bCs w:val="0"/>
                  <w:sz w:val="20"/>
                  <w:szCs w:val="20"/>
                </w:rPr>
                <w:t>20/11/00</w:t>
              </w:r>
            </w:ins>
          </w:p>
        </w:tc>
      </w:tr>
      <w:tr w:rsidR="00C71117" w14:paraId="032952B5" w14:textId="77777777">
        <w:trPr>
          <w:trHeight w:val="454"/>
        </w:trPr>
        <w:tc>
          <w:tcPr>
            <w:tcW w:w="1559" w:type="dxa"/>
            <w:shd w:val="clear" w:color="auto" w:fill="D6E3BC"/>
            <w:vAlign w:val="center"/>
          </w:tcPr>
          <w:p w14:paraId="6093AAC0"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Email Address:</w:t>
            </w:r>
          </w:p>
        </w:tc>
        <w:tc>
          <w:tcPr>
            <w:tcW w:w="3828" w:type="dxa"/>
            <w:shd w:val="clear" w:color="auto" w:fill="auto"/>
          </w:tcPr>
          <w:p w14:paraId="1C0A75F9" w14:textId="6E81C344" w:rsidR="00C71117" w:rsidRDefault="006621FB" w:rsidP="006621FB">
            <w:pPr>
              <w:tabs>
                <w:tab w:val="left" w:pos="2180"/>
              </w:tabs>
              <w:spacing w:after="0"/>
              <w:ind w:left="-284"/>
              <w:jc w:val="both"/>
              <w:rPr>
                <w:rFonts w:ascii="Calibri" w:eastAsia="Calibri" w:hAnsi="Calibri" w:cs="Calibri"/>
                <w:b/>
                <w:bCs w:val="0"/>
                <w:sz w:val="20"/>
                <w:szCs w:val="20"/>
              </w:rPr>
              <w:pPrChange w:id="57" w:author="Alana Grant" w:date="2022-06-17T13:54:00Z">
                <w:pPr>
                  <w:tabs>
                    <w:tab w:val="left" w:leader="dot" w:pos="6804"/>
                  </w:tabs>
                  <w:spacing w:after="0"/>
                  <w:ind w:left="-284"/>
                  <w:jc w:val="both"/>
                </w:pPr>
              </w:pPrChange>
            </w:pPr>
            <w:ins w:id="58" w:author="Alana Grant" w:date="2022-06-17T13:54:00Z">
              <w:r>
                <w:rPr>
                  <w:rFonts w:ascii="Calibri" w:eastAsia="Calibri" w:hAnsi="Calibri" w:cs="Calibri"/>
                  <w:b/>
                  <w:bCs w:val="0"/>
                  <w:sz w:val="20"/>
                  <w:szCs w:val="20"/>
                </w:rPr>
                <w:t xml:space="preserve">        2390384G@student.gla.ac.uk</w:t>
              </w:r>
            </w:ins>
          </w:p>
        </w:tc>
        <w:tc>
          <w:tcPr>
            <w:tcW w:w="1418" w:type="dxa"/>
            <w:shd w:val="clear" w:color="auto" w:fill="D6E3BC"/>
            <w:vAlign w:val="center"/>
          </w:tcPr>
          <w:p w14:paraId="585C8C59" w14:textId="77777777" w:rsidR="00C71117" w:rsidRDefault="00D50BCA">
            <w:pPr>
              <w:tabs>
                <w:tab w:val="left" w:leader="dot" w:pos="6804"/>
              </w:tabs>
              <w:spacing w:after="0"/>
              <w:ind w:left="-284"/>
              <w:jc w:val="right"/>
              <w:rPr>
                <w:rFonts w:ascii="Calibri" w:eastAsia="Calibri" w:hAnsi="Calibri" w:cs="Calibri"/>
                <w:b/>
                <w:sz w:val="20"/>
                <w:szCs w:val="20"/>
              </w:rPr>
            </w:pPr>
            <w:r>
              <w:rPr>
                <w:rFonts w:ascii="Calibri" w:eastAsia="Calibri" w:hAnsi="Calibri" w:cs="Calibri"/>
                <w:b/>
                <w:sz w:val="20"/>
                <w:szCs w:val="20"/>
              </w:rPr>
              <w:t>Phone:</w:t>
            </w:r>
          </w:p>
        </w:tc>
        <w:tc>
          <w:tcPr>
            <w:tcW w:w="3118" w:type="dxa"/>
            <w:shd w:val="clear" w:color="auto" w:fill="auto"/>
          </w:tcPr>
          <w:p w14:paraId="718129B1" w14:textId="6B1B3B2C" w:rsidR="00C71117" w:rsidRDefault="006621FB" w:rsidP="006621FB">
            <w:pPr>
              <w:tabs>
                <w:tab w:val="left" w:leader="dot" w:pos="6804"/>
              </w:tabs>
              <w:spacing w:after="0"/>
              <w:ind w:left="-284" w:firstLine="720"/>
              <w:jc w:val="both"/>
              <w:rPr>
                <w:rFonts w:ascii="Calibri" w:eastAsia="Calibri" w:hAnsi="Calibri" w:cs="Calibri"/>
                <w:b/>
                <w:bCs w:val="0"/>
                <w:sz w:val="20"/>
                <w:szCs w:val="20"/>
              </w:rPr>
              <w:pPrChange w:id="59" w:author="Alana Grant" w:date="2022-06-17T13:54:00Z">
                <w:pPr>
                  <w:tabs>
                    <w:tab w:val="left" w:leader="dot" w:pos="6804"/>
                  </w:tabs>
                  <w:spacing w:after="0"/>
                  <w:ind w:left="-284"/>
                  <w:jc w:val="both"/>
                </w:pPr>
              </w:pPrChange>
            </w:pPr>
            <w:ins w:id="60" w:author="Alana Grant" w:date="2022-06-17T13:54:00Z">
              <w:r>
                <w:rPr>
                  <w:rFonts w:ascii="Calibri" w:eastAsia="Calibri" w:hAnsi="Calibri" w:cs="Calibri"/>
                  <w:b/>
                  <w:bCs w:val="0"/>
                  <w:sz w:val="20"/>
                  <w:szCs w:val="20"/>
                </w:rPr>
                <w:t>07716706505</w:t>
              </w:r>
            </w:ins>
          </w:p>
        </w:tc>
      </w:tr>
      <w:tr w:rsidR="00C71117" w14:paraId="2A8DB1D5" w14:textId="77777777">
        <w:trPr>
          <w:trHeight w:val="454"/>
        </w:trPr>
        <w:tc>
          <w:tcPr>
            <w:tcW w:w="1559" w:type="dxa"/>
            <w:shd w:val="clear" w:color="auto" w:fill="D6E3BC"/>
            <w:vAlign w:val="center"/>
          </w:tcPr>
          <w:p w14:paraId="63569057"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Home Address:</w:t>
            </w:r>
          </w:p>
        </w:tc>
        <w:tc>
          <w:tcPr>
            <w:tcW w:w="3828" w:type="dxa"/>
            <w:shd w:val="clear" w:color="auto" w:fill="auto"/>
          </w:tcPr>
          <w:p w14:paraId="0AEC485B" w14:textId="49E1D39F" w:rsidR="00C71117" w:rsidRDefault="006621FB" w:rsidP="006621FB">
            <w:pPr>
              <w:tabs>
                <w:tab w:val="left" w:leader="dot" w:pos="6804"/>
              </w:tabs>
              <w:spacing w:after="0"/>
              <w:ind w:left="-284"/>
              <w:jc w:val="center"/>
              <w:rPr>
                <w:rFonts w:ascii="Calibri" w:eastAsia="Calibri" w:hAnsi="Calibri" w:cs="Calibri"/>
                <w:b/>
                <w:bCs w:val="0"/>
                <w:sz w:val="20"/>
                <w:szCs w:val="20"/>
              </w:rPr>
              <w:pPrChange w:id="61" w:author="Alana Grant" w:date="2022-06-17T13:55:00Z">
                <w:pPr>
                  <w:tabs>
                    <w:tab w:val="left" w:leader="dot" w:pos="6804"/>
                  </w:tabs>
                  <w:spacing w:after="0"/>
                  <w:ind w:left="-284"/>
                  <w:jc w:val="both"/>
                </w:pPr>
              </w:pPrChange>
            </w:pPr>
            <w:ins w:id="62" w:author="Alana Grant" w:date="2022-06-17T13:55:00Z">
              <w:r>
                <w:rPr>
                  <w:rFonts w:ascii="Calibri" w:eastAsia="Calibri" w:hAnsi="Calibri" w:cs="Calibri"/>
                  <w:b/>
                  <w:bCs w:val="0"/>
                  <w:sz w:val="20"/>
                  <w:szCs w:val="20"/>
                </w:rPr>
                <w:t xml:space="preserve">0/1 </w:t>
              </w:r>
            </w:ins>
            <w:ins w:id="63" w:author="Alana Grant" w:date="2022-06-17T13:56:00Z">
              <w:r w:rsidR="00D74AE0">
                <w:rPr>
                  <w:rFonts w:ascii="Calibri" w:eastAsia="Calibri" w:hAnsi="Calibri" w:cs="Calibri"/>
                  <w:b/>
                  <w:bCs w:val="0"/>
                  <w:sz w:val="20"/>
                  <w:szCs w:val="20"/>
                </w:rPr>
                <w:t>6</w:t>
              </w:r>
            </w:ins>
            <w:ins w:id="64" w:author="Alana Grant" w:date="2022-06-17T13:55:00Z">
              <w:r>
                <w:rPr>
                  <w:rFonts w:ascii="Calibri" w:eastAsia="Calibri" w:hAnsi="Calibri" w:cs="Calibri"/>
                  <w:b/>
                  <w:bCs w:val="0"/>
                  <w:sz w:val="20"/>
                  <w:szCs w:val="20"/>
                </w:rPr>
                <w:t xml:space="preserve">1 Avenue </w:t>
              </w:r>
              <w:proofErr w:type="spellStart"/>
              <w:r>
                <w:rPr>
                  <w:rFonts w:ascii="Calibri" w:eastAsia="Calibri" w:hAnsi="Calibri" w:cs="Calibri"/>
                  <w:b/>
                  <w:bCs w:val="0"/>
                  <w:sz w:val="20"/>
                  <w:szCs w:val="20"/>
                </w:rPr>
                <w:t>parkstreet</w:t>
              </w:r>
            </w:ins>
            <w:proofErr w:type="spellEnd"/>
          </w:p>
        </w:tc>
        <w:tc>
          <w:tcPr>
            <w:tcW w:w="1418" w:type="dxa"/>
            <w:shd w:val="clear" w:color="auto" w:fill="D6E3BC"/>
            <w:vAlign w:val="center"/>
          </w:tcPr>
          <w:p w14:paraId="25A08102" w14:textId="77777777" w:rsidR="00C71117" w:rsidRDefault="00D50BCA">
            <w:pPr>
              <w:tabs>
                <w:tab w:val="left" w:leader="dot" w:pos="6804"/>
              </w:tabs>
              <w:spacing w:after="0"/>
              <w:ind w:left="-284"/>
              <w:jc w:val="right"/>
              <w:rPr>
                <w:rFonts w:ascii="Calibri" w:eastAsia="Calibri" w:hAnsi="Calibri" w:cs="Calibri"/>
                <w:b/>
                <w:sz w:val="20"/>
                <w:szCs w:val="20"/>
              </w:rPr>
            </w:pPr>
            <w:r>
              <w:rPr>
                <w:rFonts w:ascii="Calibri" w:eastAsia="Calibri" w:hAnsi="Calibri" w:cs="Calibri"/>
                <w:b/>
                <w:sz w:val="20"/>
                <w:szCs w:val="20"/>
              </w:rPr>
              <w:t>Postcode:</w:t>
            </w:r>
          </w:p>
        </w:tc>
        <w:tc>
          <w:tcPr>
            <w:tcW w:w="3118" w:type="dxa"/>
            <w:shd w:val="clear" w:color="auto" w:fill="auto"/>
          </w:tcPr>
          <w:p w14:paraId="1981FB2D" w14:textId="5C613337" w:rsidR="00C71117" w:rsidRDefault="006621FB" w:rsidP="006621FB">
            <w:pPr>
              <w:tabs>
                <w:tab w:val="left" w:pos="815"/>
              </w:tabs>
              <w:spacing w:after="0"/>
              <w:ind w:left="-284"/>
              <w:jc w:val="both"/>
              <w:rPr>
                <w:rFonts w:ascii="Calibri" w:eastAsia="Calibri" w:hAnsi="Calibri" w:cs="Calibri"/>
                <w:b/>
                <w:bCs w:val="0"/>
                <w:sz w:val="20"/>
                <w:szCs w:val="20"/>
              </w:rPr>
              <w:pPrChange w:id="65" w:author="Alana Grant" w:date="2022-06-17T13:54:00Z">
                <w:pPr>
                  <w:tabs>
                    <w:tab w:val="left" w:leader="dot" w:pos="6804"/>
                  </w:tabs>
                  <w:spacing w:after="0"/>
                  <w:ind w:left="-284"/>
                  <w:jc w:val="both"/>
                </w:pPr>
              </w:pPrChange>
            </w:pPr>
            <w:ins w:id="66" w:author="Alana Grant" w:date="2022-06-17T13:54:00Z">
              <w:r>
                <w:rPr>
                  <w:rFonts w:ascii="Calibri" w:eastAsia="Calibri" w:hAnsi="Calibri" w:cs="Calibri"/>
                  <w:b/>
                  <w:bCs w:val="0"/>
                  <w:sz w:val="20"/>
                  <w:szCs w:val="20"/>
                </w:rPr>
                <w:tab/>
              </w:r>
            </w:ins>
            <w:ins w:id="67" w:author="Alana Grant" w:date="2022-06-17T13:55:00Z">
              <w:r>
                <w:rPr>
                  <w:rFonts w:ascii="Calibri" w:eastAsia="Calibri" w:hAnsi="Calibri" w:cs="Calibri"/>
                  <w:b/>
                  <w:bCs w:val="0"/>
                  <w:sz w:val="20"/>
                  <w:szCs w:val="20"/>
                </w:rPr>
                <w:t>G20 8LN</w:t>
              </w:r>
            </w:ins>
          </w:p>
        </w:tc>
      </w:tr>
      <w:tr w:rsidR="00C71117" w14:paraId="2F2A55C0" w14:textId="77777777">
        <w:trPr>
          <w:trHeight w:val="316"/>
        </w:trPr>
        <w:tc>
          <w:tcPr>
            <w:tcW w:w="1559" w:type="dxa"/>
            <w:shd w:val="clear" w:color="auto" w:fill="D6E3BC"/>
            <w:vAlign w:val="center"/>
          </w:tcPr>
          <w:p w14:paraId="18EC12F8"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Medical Condition(s):</w:t>
            </w:r>
          </w:p>
        </w:tc>
        <w:tc>
          <w:tcPr>
            <w:tcW w:w="8364" w:type="dxa"/>
            <w:gridSpan w:val="3"/>
            <w:shd w:val="clear" w:color="auto" w:fill="auto"/>
          </w:tcPr>
          <w:p w14:paraId="33A07EB9" w14:textId="5B0BF31D" w:rsidR="00C71117" w:rsidRDefault="00D50BCA">
            <w:pPr>
              <w:tabs>
                <w:tab w:val="left" w:leader="dot" w:pos="6804"/>
              </w:tabs>
              <w:ind w:left="181"/>
              <w:jc w:val="both"/>
              <w:rPr>
                <w:rFonts w:ascii="Calibri" w:eastAsia="Calibri" w:hAnsi="Calibri" w:cs="Calibri"/>
                <w:bCs w:val="0"/>
                <w:i/>
                <w:color w:val="BFBFBF"/>
                <w:sz w:val="20"/>
                <w:szCs w:val="20"/>
              </w:rPr>
            </w:pPr>
            <w:r>
              <w:rPr>
                <w:rFonts w:ascii="Calibri" w:eastAsia="Calibri" w:hAnsi="Calibri" w:cs="Calibri"/>
                <w:bCs w:val="0"/>
                <w:i/>
                <w:color w:val="BFBFBF"/>
                <w:sz w:val="20"/>
                <w:szCs w:val="20"/>
              </w:rPr>
              <w:t>Do you have any allergies or any medical conditions which we should be aware of?</w:t>
            </w:r>
            <w:ins w:id="68" w:author="Alana Grant" w:date="2022-06-17T13:55:00Z">
              <w:r w:rsidR="006621FB">
                <w:rPr>
                  <w:rFonts w:ascii="Calibri" w:eastAsia="Calibri" w:hAnsi="Calibri" w:cs="Calibri"/>
                  <w:bCs w:val="0"/>
                  <w:i/>
                  <w:color w:val="BFBFBF"/>
                  <w:sz w:val="20"/>
                  <w:szCs w:val="20"/>
                </w:rPr>
                <w:t xml:space="preserve"> No</w:t>
              </w:r>
            </w:ins>
          </w:p>
        </w:tc>
      </w:tr>
    </w:tbl>
    <w:p w14:paraId="062878BA" w14:textId="77777777" w:rsidR="00C71117" w:rsidRDefault="00C71117">
      <w:pPr>
        <w:spacing w:after="0" w:line="240" w:lineRule="auto"/>
        <w:ind w:left="-284"/>
        <w:rPr>
          <w:rFonts w:ascii="Calibri" w:eastAsia="Calibri" w:hAnsi="Calibri" w:cs="Calibri"/>
          <w:bCs w:val="0"/>
          <w:iCs/>
          <w:sz w:val="18"/>
          <w:szCs w:val="18"/>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4253"/>
        <w:gridCol w:w="1559"/>
        <w:gridCol w:w="2552"/>
      </w:tblGrid>
      <w:tr w:rsidR="00C71117" w14:paraId="3B588FEA" w14:textId="77777777">
        <w:trPr>
          <w:trHeight w:val="283"/>
        </w:trPr>
        <w:tc>
          <w:tcPr>
            <w:tcW w:w="9923" w:type="dxa"/>
            <w:gridSpan w:val="4"/>
            <w:shd w:val="clear" w:color="auto" w:fill="76923C"/>
            <w:vAlign w:val="center"/>
          </w:tcPr>
          <w:p w14:paraId="59AC201B" w14:textId="77777777" w:rsidR="00C71117" w:rsidRDefault="00D50BCA">
            <w:pPr>
              <w:tabs>
                <w:tab w:val="left" w:pos="599"/>
                <w:tab w:val="left" w:leader="dot" w:pos="6804"/>
              </w:tabs>
              <w:spacing w:after="0" w:line="240" w:lineRule="auto"/>
              <w:ind w:left="38"/>
              <w:rPr>
                <w:rFonts w:ascii="Calibri" w:eastAsia="Calibri" w:hAnsi="Calibri" w:cs="Calibri"/>
                <w:b/>
                <w:bCs w:val="0"/>
                <w:color w:val="FFFFFF"/>
                <w:sz w:val="20"/>
                <w:szCs w:val="20"/>
              </w:rPr>
            </w:pPr>
            <w:r>
              <w:rPr>
                <w:rFonts w:ascii="Calibri" w:eastAsia="Calibri" w:hAnsi="Calibri" w:cs="Calibri"/>
                <w:b/>
                <w:bCs w:val="0"/>
                <w:color w:val="FFFFFF"/>
                <w:sz w:val="20"/>
                <w:szCs w:val="20"/>
              </w:rPr>
              <w:t>4.2</w:t>
            </w:r>
            <w:r>
              <w:rPr>
                <w:rFonts w:ascii="Calibri" w:eastAsia="Calibri" w:hAnsi="Calibri" w:cs="Calibri"/>
                <w:b/>
                <w:bCs w:val="0"/>
                <w:color w:val="FFFFFF"/>
                <w:sz w:val="20"/>
                <w:szCs w:val="20"/>
              </w:rPr>
              <w:tab/>
              <w:t>Emergency Contact Details</w:t>
            </w:r>
          </w:p>
        </w:tc>
      </w:tr>
      <w:tr w:rsidR="00C71117" w14:paraId="0C0365DF" w14:textId="77777777">
        <w:trPr>
          <w:trHeight w:val="454"/>
        </w:trPr>
        <w:tc>
          <w:tcPr>
            <w:tcW w:w="1559" w:type="dxa"/>
            <w:shd w:val="clear" w:color="auto" w:fill="D6E3BC"/>
            <w:vAlign w:val="center"/>
          </w:tcPr>
          <w:p w14:paraId="4F95D142"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Contact Name:</w:t>
            </w:r>
          </w:p>
        </w:tc>
        <w:tc>
          <w:tcPr>
            <w:tcW w:w="4253" w:type="dxa"/>
            <w:shd w:val="clear" w:color="auto" w:fill="auto"/>
          </w:tcPr>
          <w:p w14:paraId="4189B53B" w14:textId="402B800A" w:rsidR="00C71117" w:rsidRDefault="006621FB" w:rsidP="006621FB">
            <w:pPr>
              <w:tabs>
                <w:tab w:val="left" w:leader="dot" w:pos="6804"/>
              </w:tabs>
              <w:spacing w:after="0"/>
              <w:ind w:left="-284" w:firstLine="720"/>
              <w:jc w:val="both"/>
              <w:rPr>
                <w:rFonts w:ascii="Calibri" w:eastAsia="Calibri" w:hAnsi="Calibri" w:cs="Calibri"/>
                <w:b/>
                <w:bCs w:val="0"/>
                <w:sz w:val="20"/>
                <w:szCs w:val="20"/>
              </w:rPr>
              <w:pPrChange w:id="69" w:author="Alana Grant" w:date="2022-06-17T13:55:00Z">
                <w:pPr>
                  <w:tabs>
                    <w:tab w:val="left" w:leader="dot" w:pos="6804"/>
                  </w:tabs>
                  <w:spacing w:after="0"/>
                  <w:ind w:left="-284"/>
                  <w:jc w:val="both"/>
                </w:pPr>
              </w:pPrChange>
            </w:pPr>
            <w:ins w:id="70" w:author="Alana Grant" w:date="2022-06-17T13:55:00Z">
              <w:r>
                <w:rPr>
                  <w:rFonts w:ascii="Calibri" w:eastAsia="Calibri" w:hAnsi="Calibri" w:cs="Calibri"/>
                  <w:b/>
                  <w:bCs w:val="0"/>
                  <w:sz w:val="20"/>
                  <w:szCs w:val="20"/>
                </w:rPr>
                <w:t xml:space="preserve">Uma </w:t>
              </w:r>
              <w:proofErr w:type="spellStart"/>
              <w:r>
                <w:rPr>
                  <w:rFonts w:ascii="Calibri" w:eastAsia="Calibri" w:hAnsi="Calibri" w:cs="Calibri"/>
                  <w:b/>
                  <w:bCs w:val="0"/>
                  <w:sz w:val="20"/>
                  <w:szCs w:val="20"/>
                </w:rPr>
                <w:t>Benard</w:t>
              </w:r>
            </w:ins>
            <w:proofErr w:type="spellEnd"/>
          </w:p>
        </w:tc>
        <w:tc>
          <w:tcPr>
            <w:tcW w:w="1559" w:type="dxa"/>
            <w:shd w:val="clear" w:color="auto" w:fill="D6E3BC"/>
            <w:vAlign w:val="center"/>
          </w:tcPr>
          <w:p w14:paraId="5AFA739F" w14:textId="77777777" w:rsidR="00C71117" w:rsidRDefault="00D50BCA">
            <w:pPr>
              <w:tabs>
                <w:tab w:val="left" w:leader="dot" w:pos="6804"/>
              </w:tabs>
              <w:spacing w:after="0"/>
              <w:ind w:left="-284"/>
              <w:jc w:val="right"/>
              <w:rPr>
                <w:rFonts w:ascii="Calibri" w:eastAsia="Calibri" w:hAnsi="Calibri" w:cs="Calibri"/>
                <w:b/>
                <w:bCs w:val="0"/>
                <w:sz w:val="20"/>
                <w:szCs w:val="20"/>
              </w:rPr>
            </w:pPr>
            <w:r>
              <w:rPr>
                <w:rFonts w:ascii="Calibri" w:eastAsia="Calibri" w:hAnsi="Calibri" w:cs="Calibri"/>
                <w:b/>
                <w:sz w:val="20"/>
                <w:szCs w:val="20"/>
              </w:rPr>
              <w:t>Relationship:</w:t>
            </w:r>
          </w:p>
        </w:tc>
        <w:tc>
          <w:tcPr>
            <w:tcW w:w="2552" w:type="dxa"/>
            <w:shd w:val="clear" w:color="auto" w:fill="auto"/>
          </w:tcPr>
          <w:p w14:paraId="553276C6" w14:textId="4BF02241" w:rsidR="00C71117" w:rsidRDefault="006621FB" w:rsidP="006621FB">
            <w:pPr>
              <w:tabs>
                <w:tab w:val="left" w:leader="dot" w:pos="6804"/>
              </w:tabs>
              <w:spacing w:after="0"/>
              <w:ind w:left="-284"/>
              <w:jc w:val="center"/>
              <w:rPr>
                <w:rFonts w:ascii="Calibri" w:eastAsia="Calibri" w:hAnsi="Calibri" w:cs="Calibri"/>
                <w:b/>
                <w:bCs w:val="0"/>
              </w:rPr>
              <w:pPrChange w:id="71" w:author="Alana Grant" w:date="2022-06-17T13:55:00Z">
                <w:pPr>
                  <w:tabs>
                    <w:tab w:val="left" w:leader="dot" w:pos="6804"/>
                  </w:tabs>
                  <w:spacing w:after="0"/>
                  <w:ind w:left="-284"/>
                  <w:jc w:val="both"/>
                </w:pPr>
              </w:pPrChange>
            </w:pPr>
            <w:ins w:id="72" w:author="Alana Grant" w:date="2022-06-17T13:55:00Z">
              <w:r>
                <w:rPr>
                  <w:rFonts w:ascii="Calibri" w:eastAsia="Calibri" w:hAnsi="Calibri" w:cs="Calibri"/>
                  <w:b/>
                  <w:bCs w:val="0"/>
                </w:rPr>
                <w:t>Flatmate</w:t>
              </w:r>
            </w:ins>
          </w:p>
        </w:tc>
      </w:tr>
      <w:tr w:rsidR="00C71117" w14:paraId="281FB9A8" w14:textId="77777777">
        <w:trPr>
          <w:trHeight w:val="454"/>
        </w:trPr>
        <w:tc>
          <w:tcPr>
            <w:tcW w:w="1559" w:type="dxa"/>
            <w:shd w:val="clear" w:color="auto" w:fill="D6E3BC"/>
            <w:vAlign w:val="center"/>
          </w:tcPr>
          <w:p w14:paraId="7967CA9D"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Home Address:</w:t>
            </w:r>
          </w:p>
        </w:tc>
        <w:tc>
          <w:tcPr>
            <w:tcW w:w="4253" w:type="dxa"/>
            <w:shd w:val="clear" w:color="auto" w:fill="auto"/>
          </w:tcPr>
          <w:p w14:paraId="1DD4E87E" w14:textId="2EFB0CE5" w:rsidR="00C71117" w:rsidRDefault="00D74AE0" w:rsidP="00D74AE0">
            <w:pPr>
              <w:tabs>
                <w:tab w:val="left" w:leader="dot" w:pos="6804"/>
              </w:tabs>
              <w:spacing w:after="0"/>
              <w:ind w:left="-284"/>
              <w:jc w:val="center"/>
              <w:rPr>
                <w:rFonts w:ascii="Calibri" w:eastAsia="Calibri" w:hAnsi="Calibri" w:cs="Calibri"/>
                <w:b/>
                <w:bCs w:val="0"/>
                <w:sz w:val="20"/>
                <w:szCs w:val="20"/>
              </w:rPr>
              <w:pPrChange w:id="73" w:author="Alana Grant" w:date="2022-06-17T13:56:00Z">
                <w:pPr>
                  <w:tabs>
                    <w:tab w:val="left" w:leader="dot" w:pos="6804"/>
                  </w:tabs>
                  <w:spacing w:after="0"/>
                  <w:ind w:left="-284"/>
                  <w:jc w:val="both"/>
                </w:pPr>
              </w:pPrChange>
            </w:pPr>
            <w:ins w:id="74" w:author="Alana Grant" w:date="2022-06-17T13:56:00Z">
              <w:r>
                <w:rPr>
                  <w:rFonts w:ascii="Calibri" w:eastAsia="Calibri" w:hAnsi="Calibri" w:cs="Calibri"/>
                  <w:b/>
                  <w:bCs w:val="0"/>
                  <w:sz w:val="20"/>
                  <w:szCs w:val="20"/>
                </w:rPr>
                <w:t xml:space="preserve">0/1 </w:t>
              </w:r>
              <w:r>
                <w:rPr>
                  <w:rFonts w:ascii="Calibri" w:eastAsia="Calibri" w:hAnsi="Calibri" w:cs="Calibri"/>
                  <w:b/>
                  <w:bCs w:val="0"/>
                  <w:sz w:val="20"/>
                  <w:szCs w:val="20"/>
                </w:rPr>
                <w:t>6</w:t>
              </w:r>
              <w:r>
                <w:rPr>
                  <w:rFonts w:ascii="Calibri" w:eastAsia="Calibri" w:hAnsi="Calibri" w:cs="Calibri"/>
                  <w:b/>
                  <w:bCs w:val="0"/>
                  <w:sz w:val="20"/>
                  <w:szCs w:val="20"/>
                </w:rPr>
                <w:t xml:space="preserve">1 Avenue </w:t>
              </w:r>
              <w:proofErr w:type="spellStart"/>
              <w:r>
                <w:rPr>
                  <w:rFonts w:ascii="Calibri" w:eastAsia="Calibri" w:hAnsi="Calibri" w:cs="Calibri"/>
                  <w:b/>
                  <w:bCs w:val="0"/>
                  <w:sz w:val="20"/>
                  <w:szCs w:val="20"/>
                </w:rPr>
                <w:t>parkstreet</w:t>
              </w:r>
            </w:ins>
            <w:proofErr w:type="spellEnd"/>
          </w:p>
        </w:tc>
        <w:tc>
          <w:tcPr>
            <w:tcW w:w="1559" w:type="dxa"/>
            <w:shd w:val="clear" w:color="auto" w:fill="D6E3BC"/>
            <w:vAlign w:val="center"/>
          </w:tcPr>
          <w:p w14:paraId="0BE7DC34" w14:textId="77777777" w:rsidR="00C71117" w:rsidRDefault="00D50BCA">
            <w:pPr>
              <w:tabs>
                <w:tab w:val="left" w:leader="dot" w:pos="6804"/>
              </w:tabs>
              <w:spacing w:after="0"/>
              <w:ind w:left="-284"/>
              <w:jc w:val="right"/>
              <w:rPr>
                <w:rFonts w:ascii="Calibri" w:eastAsia="Calibri" w:hAnsi="Calibri" w:cs="Calibri"/>
                <w:b/>
                <w:sz w:val="20"/>
                <w:szCs w:val="20"/>
              </w:rPr>
            </w:pPr>
            <w:r>
              <w:rPr>
                <w:rFonts w:ascii="Calibri" w:eastAsia="Calibri" w:hAnsi="Calibri" w:cs="Calibri"/>
                <w:b/>
                <w:sz w:val="20"/>
                <w:szCs w:val="20"/>
              </w:rPr>
              <w:t>Postcode:</w:t>
            </w:r>
          </w:p>
        </w:tc>
        <w:tc>
          <w:tcPr>
            <w:tcW w:w="2552" w:type="dxa"/>
            <w:shd w:val="clear" w:color="auto" w:fill="auto"/>
          </w:tcPr>
          <w:p w14:paraId="58F773BB" w14:textId="0AEFDCC7" w:rsidR="00C71117" w:rsidRDefault="00D74AE0" w:rsidP="00D74AE0">
            <w:pPr>
              <w:tabs>
                <w:tab w:val="left" w:leader="dot" w:pos="6804"/>
              </w:tabs>
              <w:spacing w:after="0"/>
              <w:ind w:left="-284"/>
              <w:jc w:val="center"/>
              <w:rPr>
                <w:rFonts w:ascii="Calibri" w:eastAsia="Calibri" w:hAnsi="Calibri" w:cs="Calibri"/>
                <w:b/>
                <w:bCs w:val="0"/>
              </w:rPr>
              <w:pPrChange w:id="75" w:author="Alana Grant" w:date="2022-06-17T13:56:00Z">
                <w:pPr>
                  <w:tabs>
                    <w:tab w:val="left" w:leader="dot" w:pos="6804"/>
                  </w:tabs>
                  <w:spacing w:after="0"/>
                  <w:ind w:left="-284"/>
                  <w:jc w:val="both"/>
                </w:pPr>
              </w:pPrChange>
            </w:pPr>
            <w:ins w:id="76" w:author="Alana Grant" w:date="2022-06-17T13:56:00Z">
              <w:r>
                <w:rPr>
                  <w:rFonts w:ascii="Calibri" w:eastAsia="Calibri" w:hAnsi="Calibri" w:cs="Calibri"/>
                  <w:b/>
                  <w:bCs w:val="0"/>
                  <w:sz w:val="20"/>
                  <w:szCs w:val="20"/>
                </w:rPr>
                <w:t>G20 8LN</w:t>
              </w:r>
            </w:ins>
          </w:p>
        </w:tc>
      </w:tr>
      <w:tr w:rsidR="00C71117" w14:paraId="55672090" w14:textId="77777777">
        <w:trPr>
          <w:trHeight w:val="454"/>
        </w:trPr>
        <w:tc>
          <w:tcPr>
            <w:tcW w:w="1559" w:type="dxa"/>
            <w:shd w:val="clear" w:color="auto" w:fill="D6E3BC"/>
            <w:vAlign w:val="center"/>
          </w:tcPr>
          <w:p w14:paraId="64222B02" w14:textId="77777777" w:rsidR="00C71117" w:rsidRDefault="00D50BCA">
            <w:pPr>
              <w:tabs>
                <w:tab w:val="left" w:leader="dot" w:pos="6804"/>
              </w:tabs>
              <w:spacing w:after="0"/>
              <w:ind w:left="38"/>
              <w:rPr>
                <w:rFonts w:ascii="Calibri" w:eastAsia="Calibri" w:hAnsi="Calibri" w:cs="Calibri"/>
                <w:b/>
                <w:sz w:val="20"/>
                <w:szCs w:val="20"/>
              </w:rPr>
            </w:pPr>
            <w:r>
              <w:rPr>
                <w:rFonts w:ascii="Calibri" w:eastAsia="Calibri" w:hAnsi="Calibri" w:cs="Calibri"/>
                <w:b/>
                <w:sz w:val="20"/>
                <w:szCs w:val="20"/>
              </w:rPr>
              <w:t>Phone:</w:t>
            </w:r>
          </w:p>
        </w:tc>
        <w:tc>
          <w:tcPr>
            <w:tcW w:w="8364" w:type="dxa"/>
            <w:gridSpan w:val="3"/>
            <w:shd w:val="clear" w:color="auto" w:fill="auto"/>
          </w:tcPr>
          <w:p w14:paraId="0DD8E8C9" w14:textId="1310FA30" w:rsidR="00C71117" w:rsidRDefault="00D74AE0" w:rsidP="00D74AE0">
            <w:pPr>
              <w:tabs>
                <w:tab w:val="left" w:pos="1565"/>
              </w:tabs>
              <w:spacing w:after="0"/>
              <w:ind w:left="-284"/>
              <w:jc w:val="both"/>
              <w:rPr>
                <w:rFonts w:ascii="Calibri" w:eastAsia="Calibri" w:hAnsi="Calibri" w:cs="Calibri"/>
                <w:b/>
                <w:bCs w:val="0"/>
                <w:sz w:val="20"/>
                <w:szCs w:val="20"/>
              </w:rPr>
              <w:pPrChange w:id="77" w:author="Alana Grant" w:date="2022-06-17T13:56:00Z">
                <w:pPr>
                  <w:tabs>
                    <w:tab w:val="left" w:leader="dot" w:pos="6804"/>
                  </w:tabs>
                  <w:spacing w:after="0"/>
                  <w:ind w:left="-284"/>
                  <w:jc w:val="both"/>
                </w:pPr>
              </w:pPrChange>
            </w:pPr>
            <w:ins w:id="78" w:author="Alana Grant" w:date="2022-06-17T13:56:00Z">
              <w:r>
                <w:rPr>
                  <w:rFonts w:ascii="Calibri" w:eastAsia="Calibri" w:hAnsi="Calibri" w:cs="Calibri"/>
                  <w:b/>
                  <w:bCs w:val="0"/>
                  <w:sz w:val="20"/>
                  <w:szCs w:val="20"/>
                </w:rPr>
                <w:tab/>
                <w:t>07340992780</w:t>
              </w:r>
            </w:ins>
          </w:p>
        </w:tc>
      </w:tr>
    </w:tbl>
    <w:p w14:paraId="70592155" w14:textId="77777777" w:rsidR="00C71117" w:rsidRDefault="00C71117">
      <w:pPr>
        <w:spacing w:after="0" w:line="240" w:lineRule="auto"/>
        <w:ind w:left="-284"/>
        <w:rPr>
          <w:rFonts w:ascii="Calibri" w:eastAsia="Calibri" w:hAnsi="Calibri" w:cs="Calibri"/>
          <w:bCs w:val="0"/>
          <w:sz w:val="18"/>
          <w:szCs w:val="18"/>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850"/>
        <w:gridCol w:w="710"/>
        <w:gridCol w:w="1276"/>
        <w:gridCol w:w="708"/>
      </w:tblGrid>
      <w:tr w:rsidR="00C71117" w14:paraId="63B658A7" w14:textId="77777777">
        <w:trPr>
          <w:trHeight w:val="283"/>
        </w:trPr>
        <w:tc>
          <w:tcPr>
            <w:tcW w:w="9923" w:type="dxa"/>
            <w:gridSpan w:val="5"/>
            <w:shd w:val="clear" w:color="auto" w:fill="76923C"/>
            <w:vAlign w:val="center"/>
          </w:tcPr>
          <w:p w14:paraId="26609EBC" w14:textId="77777777" w:rsidR="00C71117" w:rsidRDefault="00D50BCA">
            <w:pPr>
              <w:tabs>
                <w:tab w:val="left" w:pos="612"/>
                <w:tab w:val="left" w:leader="dot" w:pos="6804"/>
              </w:tabs>
              <w:spacing w:after="0" w:line="240" w:lineRule="auto"/>
              <w:ind w:left="38"/>
              <w:jc w:val="both"/>
              <w:rPr>
                <w:rFonts w:ascii="Calibri" w:eastAsia="Calibri" w:hAnsi="Calibri" w:cs="Calibri"/>
                <w:b/>
                <w:color w:val="FFFFFF"/>
                <w:sz w:val="20"/>
                <w:szCs w:val="20"/>
              </w:rPr>
            </w:pPr>
            <w:r>
              <w:rPr>
                <w:rFonts w:ascii="Calibri" w:eastAsia="Calibri" w:hAnsi="Calibri" w:cs="Calibri"/>
                <w:b/>
                <w:color w:val="FFFFFF"/>
                <w:sz w:val="20"/>
                <w:szCs w:val="20"/>
              </w:rPr>
              <w:t xml:space="preserve">4.3 </w:t>
            </w:r>
            <w:r>
              <w:rPr>
                <w:rFonts w:ascii="Calibri" w:eastAsia="Calibri" w:hAnsi="Calibri" w:cs="Times New Roman"/>
                <w:bCs w:val="0"/>
              </w:rPr>
              <w:tab/>
            </w:r>
            <w:r>
              <w:rPr>
                <w:rFonts w:ascii="Calibri" w:eastAsia="Calibri" w:hAnsi="Calibri" w:cs="Calibri"/>
                <w:b/>
                <w:color w:val="FFFFFF"/>
                <w:sz w:val="20"/>
                <w:szCs w:val="20"/>
              </w:rPr>
              <w:t>Confirmation</w:t>
            </w:r>
          </w:p>
        </w:tc>
      </w:tr>
      <w:tr w:rsidR="00C71117" w14:paraId="43DA3958" w14:textId="77777777">
        <w:tc>
          <w:tcPr>
            <w:tcW w:w="6379" w:type="dxa"/>
            <w:shd w:val="clear" w:color="auto" w:fill="D6E3BC"/>
            <w:vAlign w:val="center"/>
          </w:tcPr>
          <w:p w14:paraId="6573EE02" w14:textId="77777777" w:rsidR="00C71117" w:rsidRDefault="00D50BCA">
            <w:pPr>
              <w:spacing w:after="0" w:line="240" w:lineRule="auto"/>
              <w:ind w:left="38"/>
              <w:rPr>
                <w:rFonts w:ascii="Calibri" w:eastAsia="Calibri" w:hAnsi="Calibri" w:cs="Calibri"/>
                <w:bCs w:val="0"/>
                <w:i/>
                <w:iCs/>
                <w:sz w:val="18"/>
                <w:szCs w:val="18"/>
              </w:rPr>
            </w:pPr>
            <w:r>
              <w:rPr>
                <w:rFonts w:ascii="Calibri" w:eastAsia="Calibri" w:hAnsi="Calibri" w:cs="Calibri"/>
                <w:bCs w:val="0"/>
                <w:i/>
                <w:iCs/>
                <w:sz w:val="18"/>
                <w:szCs w:val="18"/>
              </w:rPr>
              <w:t>Initial and date when you have read &amp; understood all Researcher Information.</w:t>
            </w:r>
          </w:p>
          <w:p w14:paraId="2B7EBFC9" w14:textId="77777777" w:rsidR="00C71117" w:rsidRDefault="00D50BCA">
            <w:pPr>
              <w:spacing w:after="0" w:line="240" w:lineRule="auto"/>
              <w:ind w:left="38"/>
              <w:rPr>
                <w:rFonts w:ascii="Calibri" w:eastAsia="Calibri" w:hAnsi="Calibri" w:cs="Calibri"/>
                <w:bCs w:val="0"/>
                <w:i/>
                <w:iCs/>
                <w:sz w:val="18"/>
                <w:szCs w:val="18"/>
              </w:rPr>
            </w:pPr>
            <w:r>
              <w:rPr>
                <w:rFonts w:ascii="Calibri" w:eastAsia="Calibri" w:hAnsi="Calibri" w:cs="Calibri"/>
                <w:bCs w:val="0"/>
                <w:i/>
                <w:iCs/>
                <w:sz w:val="18"/>
                <w:szCs w:val="18"/>
              </w:rPr>
              <w:t>Section 4.0 to be given to relevant Head of Section signed off and retained by them.</w:t>
            </w:r>
          </w:p>
        </w:tc>
        <w:tc>
          <w:tcPr>
            <w:tcW w:w="850" w:type="dxa"/>
            <w:shd w:val="clear" w:color="auto" w:fill="D6E3BC"/>
            <w:vAlign w:val="center"/>
          </w:tcPr>
          <w:p w14:paraId="38903B91" w14:textId="77777777" w:rsidR="00C71117" w:rsidRDefault="00D50BCA">
            <w:pPr>
              <w:spacing w:after="0" w:line="240" w:lineRule="auto"/>
              <w:ind w:left="-255"/>
              <w:jc w:val="center"/>
              <w:rPr>
                <w:rFonts w:ascii="Calibri" w:eastAsia="Calibri" w:hAnsi="Calibri" w:cs="Calibri"/>
                <w:b/>
                <w:sz w:val="20"/>
                <w:szCs w:val="20"/>
              </w:rPr>
            </w:pPr>
            <w:r>
              <w:rPr>
                <w:rFonts w:ascii="Calibri" w:eastAsia="Calibri" w:hAnsi="Calibri" w:cs="Calibri"/>
                <w:b/>
                <w:sz w:val="20"/>
                <w:szCs w:val="20"/>
              </w:rPr>
              <w:t>Your Initials</w:t>
            </w:r>
          </w:p>
        </w:tc>
        <w:tc>
          <w:tcPr>
            <w:tcW w:w="710" w:type="dxa"/>
            <w:shd w:val="clear" w:color="auto" w:fill="D6E3BC"/>
            <w:vAlign w:val="center"/>
          </w:tcPr>
          <w:p w14:paraId="1049F056" w14:textId="77777777" w:rsidR="00C71117" w:rsidRDefault="00D50BCA">
            <w:pPr>
              <w:spacing w:after="0" w:line="240" w:lineRule="auto"/>
              <w:ind w:left="-284"/>
              <w:jc w:val="center"/>
              <w:rPr>
                <w:rFonts w:ascii="Calibri" w:eastAsia="Calibri" w:hAnsi="Calibri" w:cs="Calibri"/>
                <w:b/>
                <w:sz w:val="20"/>
                <w:szCs w:val="20"/>
              </w:rPr>
            </w:pPr>
            <w:r>
              <w:rPr>
                <w:rFonts w:ascii="Calibri" w:eastAsia="Calibri" w:hAnsi="Calibri" w:cs="Calibri"/>
                <w:b/>
                <w:sz w:val="20"/>
                <w:szCs w:val="20"/>
              </w:rPr>
              <w:t>Date</w:t>
            </w:r>
          </w:p>
        </w:tc>
        <w:tc>
          <w:tcPr>
            <w:tcW w:w="1276" w:type="dxa"/>
            <w:shd w:val="clear" w:color="auto" w:fill="D6E3BC"/>
            <w:vAlign w:val="center"/>
          </w:tcPr>
          <w:p w14:paraId="7F95D1BB" w14:textId="77777777" w:rsidR="00C71117" w:rsidRDefault="00D50BCA">
            <w:pPr>
              <w:spacing w:after="0" w:line="240" w:lineRule="auto"/>
              <w:rPr>
                <w:rFonts w:ascii="Calibri" w:eastAsia="Calibri" w:hAnsi="Calibri" w:cs="Calibri"/>
                <w:b/>
                <w:sz w:val="18"/>
                <w:szCs w:val="18"/>
              </w:rPr>
            </w:pPr>
            <w:r>
              <w:rPr>
                <w:rFonts w:ascii="Calibri" w:eastAsia="Calibri" w:hAnsi="Calibri" w:cs="Calibri"/>
                <w:b/>
                <w:sz w:val="18"/>
                <w:szCs w:val="18"/>
              </w:rPr>
              <w:t>Section  Head Initials</w:t>
            </w:r>
          </w:p>
        </w:tc>
        <w:tc>
          <w:tcPr>
            <w:tcW w:w="708" w:type="dxa"/>
            <w:shd w:val="clear" w:color="auto" w:fill="D6E3BC"/>
            <w:vAlign w:val="center"/>
          </w:tcPr>
          <w:p w14:paraId="319BDF82" w14:textId="77777777" w:rsidR="00C71117" w:rsidRDefault="00D50BCA">
            <w:pPr>
              <w:spacing w:after="0" w:line="240" w:lineRule="auto"/>
              <w:ind w:left="-284"/>
              <w:jc w:val="center"/>
              <w:rPr>
                <w:rFonts w:ascii="Calibri" w:eastAsia="Calibri" w:hAnsi="Calibri" w:cs="Calibri"/>
                <w:b/>
                <w:sz w:val="20"/>
                <w:szCs w:val="20"/>
              </w:rPr>
            </w:pPr>
            <w:r>
              <w:rPr>
                <w:rFonts w:ascii="Calibri" w:eastAsia="Calibri" w:hAnsi="Calibri" w:cs="Calibri"/>
                <w:b/>
                <w:sz w:val="20"/>
                <w:szCs w:val="20"/>
              </w:rPr>
              <w:t>Date</w:t>
            </w:r>
          </w:p>
        </w:tc>
      </w:tr>
      <w:tr w:rsidR="00C71117" w14:paraId="614CB294" w14:textId="77777777">
        <w:trPr>
          <w:trHeight w:val="283"/>
        </w:trPr>
        <w:tc>
          <w:tcPr>
            <w:tcW w:w="6379" w:type="dxa"/>
            <w:shd w:val="clear" w:color="auto" w:fill="auto"/>
            <w:vAlign w:val="center"/>
          </w:tcPr>
          <w:p w14:paraId="25D6CAE0" w14:textId="77777777" w:rsidR="00C71117" w:rsidRDefault="00D50BCA">
            <w:pPr>
              <w:tabs>
                <w:tab w:val="left" w:pos="599"/>
              </w:tabs>
              <w:spacing w:after="0" w:line="240" w:lineRule="auto"/>
              <w:ind w:left="38"/>
              <w:rPr>
                <w:rFonts w:ascii="Calibri" w:eastAsia="Calibri" w:hAnsi="Calibri" w:cs="Times New Roman"/>
                <w:b/>
                <w:sz w:val="20"/>
                <w:szCs w:val="20"/>
              </w:rPr>
            </w:pPr>
            <w:r>
              <w:rPr>
                <w:rFonts w:ascii="Calibri" w:eastAsia="Calibri" w:hAnsi="Calibri" w:cs="Times New Roman"/>
                <w:b/>
                <w:sz w:val="20"/>
                <w:szCs w:val="20"/>
              </w:rPr>
              <w:t>1.0</w:t>
            </w:r>
            <w:r>
              <w:rPr>
                <w:rFonts w:ascii="Calibri" w:eastAsia="Calibri" w:hAnsi="Calibri" w:cs="Times New Roman"/>
                <w:b/>
                <w:sz w:val="20"/>
                <w:szCs w:val="20"/>
              </w:rPr>
              <w:tab/>
              <w:t>Essential Information</w:t>
            </w:r>
          </w:p>
        </w:tc>
        <w:tc>
          <w:tcPr>
            <w:tcW w:w="850" w:type="dxa"/>
            <w:shd w:val="clear" w:color="auto" w:fill="auto"/>
            <w:vAlign w:val="center"/>
          </w:tcPr>
          <w:p w14:paraId="3C31A80D" w14:textId="1868D0DE" w:rsidR="00C71117" w:rsidRDefault="00AE461F">
            <w:pPr>
              <w:spacing w:after="0" w:line="240" w:lineRule="auto"/>
              <w:ind w:left="-284"/>
              <w:rPr>
                <w:rFonts w:ascii="Calibri" w:eastAsia="Calibri" w:hAnsi="Calibri" w:cs="Calibri"/>
                <w:b/>
                <w:bCs w:val="0"/>
                <w:sz w:val="20"/>
                <w:szCs w:val="20"/>
              </w:rPr>
            </w:pPr>
            <w:ins w:id="79" w:author="Alana Grant" w:date="2022-06-17T13:56:00Z">
              <w:r>
                <w:rPr>
                  <w:rFonts w:ascii="Calibri" w:eastAsia="Calibri" w:hAnsi="Calibri" w:cs="Calibri"/>
                  <w:b/>
                  <w:bCs w:val="0"/>
                  <w:sz w:val="20"/>
                  <w:szCs w:val="20"/>
                </w:rPr>
                <w:t>A</w:t>
              </w:r>
            </w:ins>
            <w:ins w:id="80" w:author="Alana Grant" w:date="2022-06-17T13:57:00Z">
              <w:r>
                <w:rPr>
                  <w:rFonts w:ascii="Calibri" w:eastAsia="Calibri" w:hAnsi="Calibri" w:cs="Calibri"/>
                  <w:b/>
                  <w:bCs w:val="0"/>
                  <w:sz w:val="20"/>
                  <w:szCs w:val="20"/>
                </w:rPr>
                <w:t xml:space="preserve">   AG</w:t>
              </w:r>
            </w:ins>
          </w:p>
        </w:tc>
        <w:tc>
          <w:tcPr>
            <w:tcW w:w="710" w:type="dxa"/>
          </w:tcPr>
          <w:p w14:paraId="5808C8CC" w14:textId="768C4304" w:rsidR="00C71117" w:rsidRDefault="00AE461F">
            <w:pPr>
              <w:spacing w:after="0" w:line="240" w:lineRule="auto"/>
              <w:ind w:left="-284"/>
              <w:rPr>
                <w:rFonts w:ascii="Calibri" w:eastAsia="Calibri" w:hAnsi="Calibri" w:cs="Calibri"/>
                <w:b/>
                <w:bCs w:val="0"/>
                <w:sz w:val="20"/>
                <w:szCs w:val="20"/>
              </w:rPr>
            </w:pPr>
            <w:ins w:id="81" w:author="Alana Grant" w:date="2022-06-17T13:57:00Z">
              <w:r>
                <w:rPr>
                  <w:rFonts w:ascii="Calibri" w:eastAsia="Calibri" w:hAnsi="Calibri" w:cs="Calibri"/>
                  <w:b/>
                  <w:bCs w:val="0"/>
                  <w:sz w:val="20"/>
                  <w:szCs w:val="20"/>
                </w:rPr>
                <w:t xml:space="preserve">     17/06</w:t>
              </w:r>
            </w:ins>
          </w:p>
        </w:tc>
        <w:tc>
          <w:tcPr>
            <w:tcW w:w="1276" w:type="dxa"/>
          </w:tcPr>
          <w:p w14:paraId="640C1E49" w14:textId="77777777" w:rsidR="00C71117" w:rsidRDefault="00C71117">
            <w:pPr>
              <w:spacing w:after="0" w:line="240" w:lineRule="auto"/>
              <w:ind w:left="-284"/>
              <w:rPr>
                <w:rFonts w:ascii="Calibri" w:eastAsia="Calibri" w:hAnsi="Calibri" w:cs="Calibri"/>
                <w:b/>
                <w:bCs w:val="0"/>
                <w:sz w:val="20"/>
                <w:szCs w:val="20"/>
              </w:rPr>
            </w:pPr>
          </w:p>
        </w:tc>
        <w:tc>
          <w:tcPr>
            <w:tcW w:w="708" w:type="dxa"/>
          </w:tcPr>
          <w:p w14:paraId="3FF2D11A" w14:textId="77777777" w:rsidR="00C71117" w:rsidRDefault="00C71117">
            <w:pPr>
              <w:spacing w:after="0" w:line="240" w:lineRule="auto"/>
              <w:ind w:left="-284"/>
              <w:rPr>
                <w:rFonts w:ascii="Calibri" w:eastAsia="Calibri" w:hAnsi="Calibri" w:cs="Calibri"/>
                <w:b/>
                <w:bCs w:val="0"/>
                <w:sz w:val="20"/>
                <w:szCs w:val="20"/>
              </w:rPr>
            </w:pPr>
          </w:p>
        </w:tc>
      </w:tr>
      <w:tr w:rsidR="00C71117" w14:paraId="0907385A" w14:textId="77777777">
        <w:trPr>
          <w:trHeight w:val="283"/>
        </w:trPr>
        <w:tc>
          <w:tcPr>
            <w:tcW w:w="6379" w:type="dxa"/>
            <w:shd w:val="clear" w:color="auto" w:fill="auto"/>
            <w:vAlign w:val="center"/>
          </w:tcPr>
          <w:p w14:paraId="566BB354" w14:textId="77777777" w:rsidR="00C71117" w:rsidRDefault="00D50BCA">
            <w:pPr>
              <w:tabs>
                <w:tab w:val="left" w:pos="599"/>
              </w:tabs>
              <w:spacing w:after="0" w:line="240" w:lineRule="auto"/>
              <w:ind w:left="38"/>
              <w:rPr>
                <w:rFonts w:ascii="Calibri" w:eastAsia="Calibri" w:hAnsi="Calibri" w:cs="Times New Roman"/>
                <w:b/>
                <w:sz w:val="20"/>
                <w:szCs w:val="20"/>
              </w:rPr>
            </w:pPr>
            <w:r>
              <w:rPr>
                <w:rFonts w:ascii="Calibri" w:eastAsia="Calibri" w:hAnsi="Calibri" w:cs="Times New Roman"/>
                <w:b/>
                <w:sz w:val="20"/>
                <w:szCs w:val="20"/>
              </w:rPr>
              <w:t xml:space="preserve">2.0 </w:t>
            </w:r>
            <w:r>
              <w:rPr>
                <w:rFonts w:ascii="Calibri" w:eastAsia="Calibri" w:hAnsi="Calibri" w:cs="Times New Roman"/>
                <w:b/>
                <w:sz w:val="20"/>
                <w:szCs w:val="20"/>
              </w:rPr>
              <w:tab/>
              <w:t>What is Expected of You</w:t>
            </w:r>
          </w:p>
        </w:tc>
        <w:tc>
          <w:tcPr>
            <w:tcW w:w="850" w:type="dxa"/>
            <w:shd w:val="clear" w:color="auto" w:fill="auto"/>
            <w:vAlign w:val="center"/>
          </w:tcPr>
          <w:p w14:paraId="7CCB7601" w14:textId="74206B17" w:rsidR="00C71117" w:rsidRDefault="00AE461F">
            <w:pPr>
              <w:spacing w:after="0" w:line="240" w:lineRule="auto"/>
              <w:ind w:left="-284"/>
              <w:rPr>
                <w:rFonts w:ascii="Calibri" w:eastAsia="Calibri" w:hAnsi="Calibri" w:cs="Calibri"/>
                <w:b/>
                <w:bCs w:val="0"/>
                <w:sz w:val="20"/>
                <w:szCs w:val="20"/>
              </w:rPr>
            </w:pPr>
            <w:ins w:id="82" w:author="Alana Grant" w:date="2022-06-17T13:57:00Z">
              <w:r>
                <w:rPr>
                  <w:rFonts w:ascii="Calibri" w:eastAsia="Calibri" w:hAnsi="Calibri" w:cs="Calibri"/>
                  <w:b/>
                  <w:bCs w:val="0"/>
                  <w:sz w:val="20"/>
                  <w:szCs w:val="20"/>
                </w:rPr>
                <w:t xml:space="preserve">      AG</w:t>
              </w:r>
            </w:ins>
          </w:p>
        </w:tc>
        <w:tc>
          <w:tcPr>
            <w:tcW w:w="710" w:type="dxa"/>
          </w:tcPr>
          <w:p w14:paraId="247AF20F" w14:textId="626D1348" w:rsidR="00C71117" w:rsidRDefault="00AE461F">
            <w:pPr>
              <w:spacing w:after="0" w:line="240" w:lineRule="auto"/>
              <w:ind w:left="-284"/>
              <w:rPr>
                <w:rFonts w:ascii="Calibri" w:eastAsia="Calibri" w:hAnsi="Calibri" w:cs="Calibri"/>
                <w:b/>
                <w:bCs w:val="0"/>
                <w:sz w:val="20"/>
                <w:szCs w:val="20"/>
              </w:rPr>
            </w:pPr>
            <w:ins w:id="83" w:author="Alana Grant" w:date="2022-06-17T13:57:00Z">
              <w:r>
                <w:rPr>
                  <w:rFonts w:ascii="Calibri" w:eastAsia="Calibri" w:hAnsi="Calibri" w:cs="Calibri"/>
                  <w:b/>
                  <w:bCs w:val="0"/>
                  <w:sz w:val="20"/>
                  <w:szCs w:val="20"/>
                </w:rPr>
                <w:t xml:space="preserve">   </w:t>
              </w:r>
            </w:ins>
            <w:ins w:id="84" w:author="Alana Grant" w:date="2022-06-17T13:58:00Z">
              <w:r>
                <w:rPr>
                  <w:rFonts w:ascii="Calibri" w:eastAsia="Calibri" w:hAnsi="Calibri" w:cs="Calibri"/>
                  <w:b/>
                  <w:bCs w:val="0"/>
                  <w:sz w:val="20"/>
                  <w:szCs w:val="20"/>
                </w:rPr>
                <w:t xml:space="preserve">  </w:t>
              </w:r>
            </w:ins>
            <w:ins w:id="85" w:author="Alana Grant" w:date="2022-06-17T13:57:00Z">
              <w:r>
                <w:rPr>
                  <w:rFonts w:ascii="Calibri" w:eastAsia="Calibri" w:hAnsi="Calibri" w:cs="Calibri"/>
                  <w:b/>
                  <w:bCs w:val="0"/>
                  <w:sz w:val="20"/>
                  <w:szCs w:val="20"/>
                </w:rPr>
                <w:t>17/06</w:t>
              </w:r>
            </w:ins>
          </w:p>
        </w:tc>
        <w:tc>
          <w:tcPr>
            <w:tcW w:w="1276" w:type="dxa"/>
          </w:tcPr>
          <w:p w14:paraId="1BA5004B" w14:textId="77777777" w:rsidR="00C71117" w:rsidRDefault="00C71117">
            <w:pPr>
              <w:spacing w:after="0" w:line="240" w:lineRule="auto"/>
              <w:ind w:left="-284"/>
              <w:rPr>
                <w:rFonts w:ascii="Calibri" w:eastAsia="Calibri" w:hAnsi="Calibri" w:cs="Calibri"/>
                <w:b/>
                <w:bCs w:val="0"/>
                <w:sz w:val="20"/>
                <w:szCs w:val="20"/>
              </w:rPr>
            </w:pPr>
          </w:p>
        </w:tc>
        <w:tc>
          <w:tcPr>
            <w:tcW w:w="708" w:type="dxa"/>
          </w:tcPr>
          <w:p w14:paraId="240904BB" w14:textId="77777777" w:rsidR="00C71117" w:rsidRDefault="00C71117">
            <w:pPr>
              <w:spacing w:after="0" w:line="240" w:lineRule="auto"/>
              <w:ind w:left="-284"/>
              <w:rPr>
                <w:rFonts w:ascii="Calibri" w:eastAsia="Calibri" w:hAnsi="Calibri" w:cs="Calibri"/>
                <w:b/>
                <w:bCs w:val="0"/>
                <w:sz w:val="20"/>
                <w:szCs w:val="20"/>
              </w:rPr>
            </w:pPr>
          </w:p>
        </w:tc>
      </w:tr>
      <w:tr w:rsidR="00C71117" w14:paraId="5B1AAE40" w14:textId="77777777">
        <w:trPr>
          <w:trHeight w:val="283"/>
        </w:trPr>
        <w:tc>
          <w:tcPr>
            <w:tcW w:w="6379" w:type="dxa"/>
            <w:shd w:val="clear" w:color="auto" w:fill="auto"/>
            <w:vAlign w:val="center"/>
          </w:tcPr>
          <w:p w14:paraId="750993EF" w14:textId="77777777" w:rsidR="00C71117" w:rsidRDefault="00D50BCA">
            <w:pPr>
              <w:tabs>
                <w:tab w:val="left" w:pos="599"/>
              </w:tabs>
              <w:spacing w:after="0" w:line="240" w:lineRule="auto"/>
              <w:ind w:left="38"/>
              <w:rPr>
                <w:rFonts w:ascii="Calibri" w:eastAsia="Calibri" w:hAnsi="Calibri" w:cs="Times New Roman"/>
                <w:b/>
                <w:sz w:val="20"/>
                <w:szCs w:val="20"/>
              </w:rPr>
            </w:pPr>
            <w:r>
              <w:rPr>
                <w:rFonts w:ascii="Calibri" w:eastAsia="Calibri" w:hAnsi="Calibri" w:cs="Times New Roman"/>
                <w:b/>
                <w:sz w:val="20"/>
                <w:szCs w:val="20"/>
              </w:rPr>
              <w:t xml:space="preserve">3.0 </w:t>
            </w:r>
            <w:r>
              <w:rPr>
                <w:rFonts w:ascii="Calibri" w:eastAsia="Calibri" w:hAnsi="Calibri" w:cs="Times New Roman"/>
                <w:b/>
                <w:sz w:val="20"/>
                <w:szCs w:val="20"/>
              </w:rPr>
              <w:tab/>
              <w:t>Health &amp; Safety</w:t>
            </w:r>
          </w:p>
        </w:tc>
        <w:tc>
          <w:tcPr>
            <w:tcW w:w="850" w:type="dxa"/>
            <w:shd w:val="clear" w:color="auto" w:fill="auto"/>
            <w:vAlign w:val="center"/>
          </w:tcPr>
          <w:p w14:paraId="0B7D1D5B" w14:textId="31452094" w:rsidR="00C71117" w:rsidRDefault="00AE461F">
            <w:pPr>
              <w:spacing w:after="0" w:line="240" w:lineRule="auto"/>
              <w:ind w:left="-284"/>
              <w:rPr>
                <w:rFonts w:ascii="Calibri" w:eastAsia="Calibri" w:hAnsi="Calibri" w:cs="Calibri"/>
                <w:b/>
                <w:bCs w:val="0"/>
                <w:sz w:val="20"/>
                <w:szCs w:val="20"/>
              </w:rPr>
            </w:pPr>
            <w:ins w:id="86" w:author="Alana Grant" w:date="2022-06-17T13:57:00Z">
              <w:r>
                <w:rPr>
                  <w:rFonts w:ascii="Calibri" w:eastAsia="Calibri" w:hAnsi="Calibri" w:cs="Calibri"/>
                  <w:b/>
                  <w:bCs w:val="0"/>
                  <w:sz w:val="20"/>
                  <w:szCs w:val="20"/>
                </w:rPr>
                <w:t xml:space="preserve">      AG</w:t>
              </w:r>
            </w:ins>
          </w:p>
        </w:tc>
        <w:tc>
          <w:tcPr>
            <w:tcW w:w="710" w:type="dxa"/>
          </w:tcPr>
          <w:p w14:paraId="59DBE454" w14:textId="49C783E5" w:rsidR="00AE461F" w:rsidRPr="00AE461F" w:rsidRDefault="00AE461F" w:rsidP="00AE461F">
            <w:pPr>
              <w:spacing w:after="0" w:line="240" w:lineRule="auto"/>
              <w:rPr>
                <w:rFonts w:ascii="Calibri" w:eastAsia="Calibri" w:hAnsi="Calibri" w:cs="Calibri"/>
                <w:b/>
                <w:bCs w:val="0"/>
                <w:sz w:val="20"/>
                <w:szCs w:val="20"/>
                <w:rPrChange w:id="87" w:author="Alana Grant" w:date="2022-06-17T13:58:00Z">
                  <w:rPr>
                    <w:bCs w:val="0"/>
                  </w:rPr>
                </w:rPrChange>
              </w:rPr>
              <w:pPrChange w:id="88" w:author="Alana Grant" w:date="2022-06-17T13:58:00Z">
                <w:pPr>
                  <w:spacing w:after="0" w:line="240" w:lineRule="auto"/>
                  <w:ind w:left="-284"/>
                </w:pPr>
              </w:pPrChange>
            </w:pPr>
            <w:ins w:id="89" w:author="Alana Grant" w:date="2022-06-17T13:58:00Z">
              <w:r>
                <w:rPr>
                  <w:rFonts w:ascii="Calibri" w:eastAsia="Calibri" w:hAnsi="Calibri" w:cs="Calibri"/>
                  <w:b/>
                  <w:bCs w:val="0"/>
                  <w:sz w:val="20"/>
                  <w:szCs w:val="20"/>
                </w:rPr>
                <w:t>17/06</w:t>
              </w:r>
            </w:ins>
          </w:p>
        </w:tc>
        <w:tc>
          <w:tcPr>
            <w:tcW w:w="1276" w:type="dxa"/>
          </w:tcPr>
          <w:p w14:paraId="63D3542A" w14:textId="77777777" w:rsidR="00C71117" w:rsidRDefault="00C71117">
            <w:pPr>
              <w:spacing w:after="0" w:line="240" w:lineRule="auto"/>
              <w:ind w:left="-284"/>
              <w:rPr>
                <w:rFonts w:ascii="Calibri" w:eastAsia="Calibri" w:hAnsi="Calibri" w:cs="Calibri"/>
                <w:b/>
                <w:bCs w:val="0"/>
                <w:sz w:val="20"/>
                <w:szCs w:val="20"/>
              </w:rPr>
            </w:pPr>
          </w:p>
        </w:tc>
        <w:tc>
          <w:tcPr>
            <w:tcW w:w="708" w:type="dxa"/>
          </w:tcPr>
          <w:p w14:paraId="3D50AD71" w14:textId="77777777" w:rsidR="00C71117" w:rsidRDefault="00C71117">
            <w:pPr>
              <w:spacing w:after="0" w:line="240" w:lineRule="auto"/>
              <w:ind w:left="-284"/>
              <w:rPr>
                <w:rFonts w:ascii="Calibri" w:eastAsia="Calibri" w:hAnsi="Calibri" w:cs="Calibri"/>
                <w:b/>
                <w:bCs w:val="0"/>
                <w:sz w:val="20"/>
                <w:szCs w:val="20"/>
              </w:rPr>
            </w:pPr>
          </w:p>
        </w:tc>
      </w:tr>
      <w:tr w:rsidR="00C71117" w14:paraId="54C9F0FF" w14:textId="77777777">
        <w:trPr>
          <w:trHeight w:val="283"/>
        </w:trPr>
        <w:tc>
          <w:tcPr>
            <w:tcW w:w="6379" w:type="dxa"/>
            <w:shd w:val="clear" w:color="auto" w:fill="auto"/>
            <w:vAlign w:val="center"/>
          </w:tcPr>
          <w:p w14:paraId="299BC42A" w14:textId="77777777" w:rsidR="00C71117" w:rsidRDefault="00D50BCA">
            <w:pPr>
              <w:tabs>
                <w:tab w:val="left" w:pos="1449"/>
              </w:tabs>
              <w:spacing w:after="0" w:line="240" w:lineRule="auto"/>
              <w:ind w:left="38"/>
              <w:rPr>
                <w:rFonts w:ascii="Calibri" w:eastAsia="Calibri" w:hAnsi="Calibri" w:cs="Times New Roman"/>
                <w:b/>
                <w:i/>
                <w:iCs/>
                <w:sz w:val="20"/>
                <w:szCs w:val="20"/>
              </w:rPr>
            </w:pPr>
            <w:r>
              <w:rPr>
                <w:rFonts w:ascii="Calibri" w:eastAsia="Calibri" w:hAnsi="Calibri" w:cs="Times New Roman"/>
                <w:b/>
                <w:sz w:val="20"/>
                <w:szCs w:val="20"/>
              </w:rPr>
              <w:t>Document</w:t>
            </w:r>
            <w:r>
              <w:rPr>
                <w:rFonts w:ascii="Calibri" w:eastAsia="Calibri" w:hAnsi="Calibri" w:cs="Times New Roman"/>
                <w:b/>
                <w:i/>
                <w:iCs/>
                <w:sz w:val="20"/>
                <w:szCs w:val="20"/>
              </w:rPr>
              <w:t>: ARA-RES-001</w:t>
            </w:r>
            <w:r>
              <w:rPr>
                <w:rFonts w:ascii="Calibri" w:eastAsia="Calibri" w:hAnsi="Calibri" w:cs="Times New Roman"/>
                <w:bCs w:val="0"/>
              </w:rPr>
              <w:tab/>
            </w:r>
            <w:r>
              <w:rPr>
                <w:rFonts w:ascii="Calibri" w:eastAsia="Calibri" w:hAnsi="Calibri" w:cs="Times New Roman"/>
                <w:b/>
                <w:i/>
                <w:iCs/>
                <w:sz w:val="20"/>
                <w:szCs w:val="20"/>
              </w:rPr>
              <w:t>Researcher Assistant Risk Assessment</w:t>
            </w:r>
          </w:p>
        </w:tc>
        <w:tc>
          <w:tcPr>
            <w:tcW w:w="850" w:type="dxa"/>
            <w:shd w:val="clear" w:color="auto" w:fill="auto"/>
            <w:vAlign w:val="center"/>
          </w:tcPr>
          <w:p w14:paraId="57C13CD9" w14:textId="0ABE604B" w:rsidR="00C71117" w:rsidRDefault="00AE461F">
            <w:pPr>
              <w:spacing w:after="0" w:line="240" w:lineRule="auto"/>
              <w:ind w:left="-284"/>
              <w:rPr>
                <w:rFonts w:ascii="Calibri" w:eastAsia="Calibri" w:hAnsi="Calibri" w:cs="Calibri"/>
                <w:b/>
                <w:bCs w:val="0"/>
                <w:sz w:val="20"/>
                <w:szCs w:val="20"/>
              </w:rPr>
            </w:pPr>
            <w:ins w:id="90" w:author="Alana Grant" w:date="2022-06-17T13:57:00Z">
              <w:r>
                <w:rPr>
                  <w:rFonts w:ascii="Calibri" w:eastAsia="Calibri" w:hAnsi="Calibri" w:cs="Calibri"/>
                  <w:b/>
                  <w:bCs w:val="0"/>
                  <w:sz w:val="20"/>
                  <w:szCs w:val="20"/>
                </w:rPr>
                <w:t xml:space="preserve">      AG</w:t>
              </w:r>
            </w:ins>
          </w:p>
        </w:tc>
        <w:tc>
          <w:tcPr>
            <w:tcW w:w="710" w:type="dxa"/>
          </w:tcPr>
          <w:p w14:paraId="2B483683" w14:textId="546C253E" w:rsidR="00C71117" w:rsidRDefault="00AE461F">
            <w:pPr>
              <w:spacing w:after="0" w:line="240" w:lineRule="auto"/>
              <w:ind w:left="-284"/>
              <w:rPr>
                <w:rFonts w:ascii="Calibri" w:eastAsia="Calibri" w:hAnsi="Calibri" w:cs="Calibri"/>
                <w:b/>
                <w:bCs w:val="0"/>
                <w:sz w:val="20"/>
                <w:szCs w:val="20"/>
              </w:rPr>
            </w:pPr>
            <w:ins w:id="91" w:author="Alana Grant" w:date="2022-06-17T13:58:00Z">
              <w:r>
                <w:rPr>
                  <w:rFonts w:ascii="Calibri" w:eastAsia="Calibri" w:hAnsi="Calibri" w:cs="Calibri"/>
                  <w:b/>
                  <w:bCs w:val="0"/>
                  <w:sz w:val="20"/>
                  <w:szCs w:val="20"/>
                </w:rPr>
                <w:t xml:space="preserve">    </w:t>
              </w:r>
              <w:r>
                <w:rPr>
                  <w:rFonts w:ascii="Calibri" w:eastAsia="Calibri" w:hAnsi="Calibri" w:cs="Calibri"/>
                  <w:b/>
                  <w:bCs w:val="0"/>
                  <w:sz w:val="20"/>
                  <w:szCs w:val="20"/>
                </w:rPr>
                <w:t>17/06</w:t>
              </w:r>
            </w:ins>
          </w:p>
        </w:tc>
        <w:tc>
          <w:tcPr>
            <w:tcW w:w="1276" w:type="dxa"/>
            <w:tcBorders>
              <w:bottom w:val="single" w:sz="4" w:space="0" w:color="auto"/>
            </w:tcBorders>
          </w:tcPr>
          <w:p w14:paraId="0C6005BA" w14:textId="77777777" w:rsidR="00C71117" w:rsidRDefault="00C71117">
            <w:pPr>
              <w:spacing w:after="0" w:line="240" w:lineRule="auto"/>
              <w:ind w:left="-284"/>
              <w:rPr>
                <w:rFonts w:ascii="Calibri" w:eastAsia="Calibri" w:hAnsi="Calibri" w:cs="Calibri"/>
                <w:b/>
                <w:bCs w:val="0"/>
                <w:sz w:val="20"/>
                <w:szCs w:val="20"/>
              </w:rPr>
            </w:pPr>
          </w:p>
        </w:tc>
        <w:tc>
          <w:tcPr>
            <w:tcW w:w="708" w:type="dxa"/>
            <w:tcBorders>
              <w:bottom w:val="single" w:sz="4" w:space="0" w:color="auto"/>
            </w:tcBorders>
          </w:tcPr>
          <w:p w14:paraId="5AC864A5" w14:textId="77777777" w:rsidR="00C71117" w:rsidRDefault="00C71117">
            <w:pPr>
              <w:spacing w:after="0" w:line="240" w:lineRule="auto"/>
              <w:ind w:left="-284"/>
              <w:rPr>
                <w:rFonts w:ascii="Calibri" w:eastAsia="Calibri" w:hAnsi="Calibri" w:cs="Calibri"/>
                <w:b/>
                <w:bCs w:val="0"/>
                <w:sz w:val="20"/>
                <w:szCs w:val="20"/>
              </w:rPr>
            </w:pPr>
          </w:p>
        </w:tc>
      </w:tr>
    </w:tbl>
    <w:p w14:paraId="622F456B" w14:textId="77777777" w:rsidR="00C71117" w:rsidRDefault="00C71117">
      <w:pPr>
        <w:spacing w:after="0" w:line="240" w:lineRule="auto"/>
        <w:ind w:left="-284"/>
        <w:rPr>
          <w:rFonts w:ascii="Calibri" w:eastAsia="Calibri" w:hAnsi="Calibri" w:cs="Calibri"/>
          <w:sz w:val="18"/>
          <w:szCs w:val="18"/>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6"/>
        <w:gridCol w:w="1417"/>
      </w:tblGrid>
      <w:tr w:rsidR="00C71117" w14:paraId="3AB58B73" w14:textId="77777777">
        <w:tc>
          <w:tcPr>
            <w:tcW w:w="9923" w:type="dxa"/>
            <w:gridSpan w:val="2"/>
            <w:tcBorders>
              <w:bottom w:val="single" w:sz="4" w:space="0" w:color="auto"/>
            </w:tcBorders>
            <w:shd w:val="clear" w:color="auto" w:fill="76923C"/>
            <w:vAlign w:val="center"/>
          </w:tcPr>
          <w:p w14:paraId="4A871175" w14:textId="77777777" w:rsidR="00C71117" w:rsidRDefault="00D50BCA">
            <w:pPr>
              <w:tabs>
                <w:tab w:val="left" w:pos="648"/>
                <w:tab w:val="left" w:leader="dot" w:pos="6804"/>
              </w:tabs>
              <w:spacing w:after="0" w:line="240" w:lineRule="auto"/>
              <w:ind w:left="38"/>
              <w:jc w:val="both"/>
              <w:rPr>
                <w:rFonts w:ascii="Calibri" w:eastAsia="Calibri" w:hAnsi="Calibri" w:cs="Calibri"/>
                <w:b/>
                <w:bCs w:val="0"/>
                <w:color w:val="FFFFFF"/>
                <w:sz w:val="20"/>
                <w:szCs w:val="20"/>
              </w:rPr>
            </w:pPr>
            <w:r>
              <w:rPr>
                <w:rFonts w:ascii="Calibri" w:eastAsia="Calibri" w:hAnsi="Calibri" w:cs="Calibri"/>
                <w:b/>
                <w:bCs w:val="0"/>
                <w:color w:val="FFFFFF"/>
                <w:sz w:val="20"/>
                <w:szCs w:val="20"/>
              </w:rPr>
              <w:t xml:space="preserve">4.4 </w:t>
            </w:r>
            <w:r>
              <w:rPr>
                <w:rFonts w:ascii="Calibri" w:eastAsia="Calibri" w:hAnsi="Calibri" w:cs="Calibri"/>
                <w:b/>
                <w:bCs w:val="0"/>
                <w:color w:val="FFFFFF"/>
                <w:sz w:val="20"/>
                <w:szCs w:val="20"/>
              </w:rPr>
              <w:tab/>
              <w:t>Your Declaration</w:t>
            </w:r>
          </w:p>
        </w:tc>
      </w:tr>
      <w:tr w:rsidR="00C71117" w14:paraId="6DBD7DC6" w14:textId="77777777">
        <w:tc>
          <w:tcPr>
            <w:tcW w:w="8506" w:type="dxa"/>
            <w:tcBorders>
              <w:bottom w:val="single" w:sz="4" w:space="0" w:color="auto"/>
            </w:tcBorders>
            <w:shd w:val="clear" w:color="auto" w:fill="D6E3BC"/>
            <w:vAlign w:val="center"/>
          </w:tcPr>
          <w:p w14:paraId="61B37B5D" w14:textId="77777777" w:rsidR="00C71117" w:rsidRDefault="00D50BCA">
            <w:pPr>
              <w:spacing w:after="0" w:line="240" w:lineRule="auto"/>
              <w:ind w:left="38"/>
              <w:rPr>
                <w:rFonts w:ascii="Calibri" w:eastAsia="Calibri" w:hAnsi="Calibri" w:cs="Calibri"/>
                <w:i/>
                <w:sz w:val="18"/>
                <w:szCs w:val="18"/>
              </w:rPr>
            </w:pPr>
            <w:r>
              <w:rPr>
                <w:rFonts w:ascii="Calibri" w:eastAsia="Calibri" w:hAnsi="Calibri" w:cs="Calibri"/>
                <w:i/>
                <w:sz w:val="18"/>
                <w:szCs w:val="18"/>
              </w:rPr>
              <w:t>Read the below statements. Initial that you agree to each.</w:t>
            </w:r>
          </w:p>
        </w:tc>
        <w:tc>
          <w:tcPr>
            <w:tcW w:w="1417" w:type="dxa"/>
            <w:tcBorders>
              <w:bottom w:val="single" w:sz="4" w:space="0" w:color="auto"/>
            </w:tcBorders>
            <w:shd w:val="clear" w:color="auto" w:fill="D6E3BC"/>
          </w:tcPr>
          <w:p w14:paraId="3D908EA7" w14:textId="77777777" w:rsidR="00C71117" w:rsidRDefault="00D50BCA">
            <w:pPr>
              <w:spacing w:after="0" w:line="240" w:lineRule="auto"/>
              <w:ind w:left="38"/>
              <w:jc w:val="center"/>
              <w:rPr>
                <w:rFonts w:ascii="Calibri" w:eastAsia="Calibri" w:hAnsi="Calibri" w:cs="Calibri"/>
                <w:b/>
                <w:bCs w:val="0"/>
                <w:sz w:val="28"/>
                <w:szCs w:val="28"/>
              </w:rPr>
            </w:pPr>
            <w:r>
              <w:rPr>
                <w:rFonts w:ascii="Calibri" w:eastAsia="Calibri" w:hAnsi="Calibri" w:cs="Calibri"/>
                <w:b/>
                <w:sz w:val="20"/>
                <w:szCs w:val="20"/>
              </w:rPr>
              <w:t>Your Initials</w:t>
            </w:r>
          </w:p>
        </w:tc>
      </w:tr>
      <w:tr w:rsidR="00C71117" w14:paraId="04895FAF" w14:textId="77777777">
        <w:trPr>
          <w:trHeight w:val="255"/>
        </w:trPr>
        <w:tc>
          <w:tcPr>
            <w:tcW w:w="8506" w:type="dxa"/>
            <w:tcBorders>
              <w:bottom w:val="single" w:sz="4" w:space="0" w:color="auto"/>
              <w:right w:val="single" w:sz="4" w:space="0" w:color="auto"/>
            </w:tcBorders>
            <w:shd w:val="clear" w:color="auto" w:fill="auto"/>
            <w:vAlign w:val="center"/>
          </w:tcPr>
          <w:p w14:paraId="198EFE5B"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understand that my research is unpaid</w:t>
            </w:r>
          </w:p>
        </w:tc>
        <w:tc>
          <w:tcPr>
            <w:tcW w:w="1417" w:type="dxa"/>
            <w:tcBorders>
              <w:left w:val="single" w:sz="4" w:space="0" w:color="auto"/>
              <w:bottom w:val="single" w:sz="4" w:space="0" w:color="auto"/>
              <w:right w:val="single" w:sz="4" w:space="0" w:color="auto"/>
            </w:tcBorders>
            <w:shd w:val="clear" w:color="auto" w:fill="auto"/>
          </w:tcPr>
          <w:p w14:paraId="1DC0B26A" w14:textId="37A7A0EC" w:rsidR="00C71117" w:rsidRDefault="00AE461F">
            <w:pPr>
              <w:spacing w:after="0" w:line="240" w:lineRule="auto"/>
              <w:ind w:left="38"/>
              <w:rPr>
                <w:rFonts w:ascii="Calibri" w:eastAsia="Calibri" w:hAnsi="Calibri" w:cs="Calibri"/>
                <w:b/>
                <w:bCs w:val="0"/>
                <w:sz w:val="18"/>
                <w:szCs w:val="18"/>
              </w:rPr>
            </w:pPr>
            <w:ins w:id="92" w:author="Alana Grant" w:date="2022-06-17T13:58:00Z">
              <w:r>
                <w:rPr>
                  <w:rFonts w:ascii="Calibri" w:eastAsia="Calibri" w:hAnsi="Calibri" w:cs="Calibri"/>
                  <w:b/>
                  <w:bCs w:val="0"/>
                  <w:sz w:val="18"/>
                  <w:szCs w:val="18"/>
                </w:rPr>
                <w:t>AG</w:t>
              </w:r>
            </w:ins>
          </w:p>
        </w:tc>
      </w:tr>
      <w:tr w:rsidR="00C71117" w14:paraId="26A4E14B"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25286184" w14:textId="77777777" w:rsidR="00C71117" w:rsidRDefault="00D50BCA">
            <w:pPr>
              <w:spacing w:after="0" w:line="240" w:lineRule="auto"/>
              <w:ind w:left="38"/>
              <w:rPr>
                <w:rFonts w:ascii="Calibri" w:eastAsia="Calibri" w:hAnsi="Calibri" w:cs="Calibri"/>
                <w:b/>
                <w:bCs w:val="0"/>
                <w:sz w:val="18"/>
                <w:szCs w:val="18"/>
              </w:rPr>
            </w:pPr>
            <w:r>
              <w:rPr>
                <w:rFonts w:ascii="Calibri" w:eastAsia="Calibri" w:hAnsi="Calibri" w:cs="Calibri"/>
                <w:bCs w:val="0"/>
                <w:sz w:val="18"/>
                <w:szCs w:val="18"/>
              </w:rPr>
              <w:t>I shall adhere to confidentiality and protect the reputation of BDSP and its staff</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931CD7D" w14:textId="02D91EA2" w:rsidR="00C71117" w:rsidRDefault="00AE461F">
            <w:pPr>
              <w:spacing w:after="0" w:line="240" w:lineRule="auto"/>
              <w:ind w:left="38"/>
              <w:rPr>
                <w:rFonts w:ascii="Calibri" w:eastAsia="Calibri" w:hAnsi="Calibri" w:cs="Calibri"/>
                <w:b/>
                <w:bCs w:val="0"/>
                <w:sz w:val="18"/>
                <w:szCs w:val="18"/>
              </w:rPr>
            </w:pPr>
            <w:ins w:id="93" w:author="Alana Grant" w:date="2022-06-17T13:58:00Z">
              <w:r>
                <w:rPr>
                  <w:rFonts w:ascii="Calibri" w:eastAsia="Calibri" w:hAnsi="Calibri" w:cs="Calibri"/>
                  <w:b/>
                  <w:bCs w:val="0"/>
                  <w:sz w:val="18"/>
                  <w:szCs w:val="18"/>
                </w:rPr>
                <w:t>AG</w:t>
              </w:r>
            </w:ins>
          </w:p>
        </w:tc>
      </w:tr>
      <w:tr w:rsidR="00C71117" w14:paraId="0E6C8932"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1E63CC85"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will not upload images of my research to social media without consent from BDSP</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5A9CEB9" w14:textId="61204891" w:rsidR="00C71117" w:rsidRDefault="00AE461F">
            <w:pPr>
              <w:spacing w:after="0" w:line="240" w:lineRule="auto"/>
              <w:ind w:left="38"/>
              <w:rPr>
                <w:rFonts w:ascii="Calibri" w:eastAsia="Calibri" w:hAnsi="Calibri" w:cs="Calibri"/>
                <w:b/>
                <w:bCs w:val="0"/>
                <w:sz w:val="18"/>
                <w:szCs w:val="18"/>
              </w:rPr>
            </w:pPr>
            <w:ins w:id="94" w:author="Alana Grant" w:date="2022-06-17T13:58:00Z">
              <w:r>
                <w:rPr>
                  <w:rFonts w:ascii="Calibri" w:eastAsia="Calibri" w:hAnsi="Calibri" w:cs="Calibri"/>
                  <w:b/>
                  <w:bCs w:val="0"/>
                  <w:sz w:val="18"/>
                  <w:szCs w:val="18"/>
                </w:rPr>
                <w:t>AG</w:t>
              </w:r>
            </w:ins>
          </w:p>
        </w:tc>
      </w:tr>
      <w:tr w:rsidR="00C71117" w14:paraId="7C230FF8"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74D7EB8C" w14:textId="77777777" w:rsidR="00C71117" w:rsidRDefault="00D50BCA">
            <w:pPr>
              <w:spacing w:after="0" w:line="240" w:lineRule="auto"/>
              <w:ind w:left="38"/>
              <w:rPr>
                <w:rFonts w:ascii="Calibri" w:eastAsia="Calibri" w:hAnsi="Calibri" w:cs="Calibri"/>
                <w:b/>
                <w:sz w:val="18"/>
                <w:szCs w:val="18"/>
              </w:rPr>
            </w:pPr>
            <w:r>
              <w:rPr>
                <w:rFonts w:ascii="Calibri" w:eastAsia="Calibri" w:hAnsi="Calibri" w:cs="Calibri"/>
                <w:bCs w:val="0"/>
                <w:sz w:val="18"/>
                <w:szCs w:val="18"/>
              </w:rPr>
              <w:t>BDSP reserves the right to refuse or terminate research programs, or to ask any researcher to leave</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A745665" w14:textId="3EDE6F2D" w:rsidR="00C71117" w:rsidRDefault="00AE461F">
            <w:pPr>
              <w:spacing w:after="0" w:line="240" w:lineRule="auto"/>
              <w:ind w:left="38"/>
              <w:rPr>
                <w:rFonts w:ascii="Calibri" w:eastAsia="Calibri" w:hAnsi="Calibri" w:cs="Calibri"/>
                <w:b/>
                <w:bCs w:val="0"/>
                <w:sz w:val="18"/>
                <w:szCs w:val="18"/>
              </w:rPr>
            </w:pPr>
            <w:ins w:id="95" w:author="Alana Grant" w:date="2022-06-17T13:58:00Z">
              <w:r>
                <w:rPr>
                  <w:rFonts w:ascii="Calibri" w:eastAsia="Calibri" w:hAnsi="Calibri" w:cs="Calibri"/>
                  <w:b/>
                  <w:bCs w:val="0"/>
                  <w:sz w:val="18"/>
                  <w:szCs w:val="18"/>
                </w:rPr>
                <w:t>AG</w:t>
              </w:r>
            </w:ins>
          </w:p>
        </w:tc>
      </w:tr>
      <w:tr w:rsidR="00C71117" w14:paraId="15636CD4"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68288E88"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understand what to do in the event of an escaped animal</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F0F7E8" w14:textId="4F9DC7EE" w:rsidR="00C71117" w:rsidRDefault="00AE461F">
            <w:pPr>
              <w:spacing w:after="0" w:line="240" w:lineRule="auto"/>
              <w:ind w:left="38"/>
              <w:rPr>
                <w:rFonts w:ascii="Calibri" w:eastAsia="Calibri" w:hAnsi="Calibri" w:cs="Calibri"/>
                <w:b/>
                <w:bCs w:val="0"/>
                <w:sz w:val="18"/>
                <w:szCs w:val="18"/>
              </w:rPr>
            </w:pPr>
            <w:ins w:id="96" w:author="Alana Grant" w:date="2022-06-17T13:58:00Z">
              <w:r>
                <w:rPr>
                  <w:rFonts w:ascii="Calibri" w:eastAsia="Calibri" w:hAnsi="Calibri" w:cs="Calibri"/>
                  <w:b/>
                  <w:bCs w:val="0"/>
                  <w:sz w:val="18"/>
                  <w:szCs w:val="18"/>
                </w:rPr>
                <w:t>AG</w:t>
              </w:r>
            </w:ins>
          </w:p>
        </w:tc>
      </w:tr>
      <w:tr w:rsidR="00C71117" w14:paraId="073E6A51"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2252CA13"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understood what to do in the event of a fire</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D1EF233" w14:textId="082AD22A" w:rsidR="00C71117" w:rsidRDefault="00AE461F">
            <w:pPr>
              <w:spacing w:after="0" w:line="240" w:lineRule="auto"/>
              <w:ind w:left="38"/>
              <w:rPr>
                <w:rFonts w:ascii="Calibri" w:eastAsia="Calibri" w:hAnsi="Calibri" w:cs="Calibri"/>
                <w:b/>
                <w:bCs w:val="0"/>
                <w:sz w:val="18"/>
                <w:szCs w:val="18"/>
              </w:rPr>
            </w:pPr>
            <w:ins w:id="97" w:author="Alana Grant" w:date="2022-06-17T13:58:00Z">
              <w:r>
                <w:rPr>
                  <w:rFonts w:ascii="Calibri" w:eastAsia="Calibri" w:hAnsi="Calibri" w:cs="Calibri"/>
                  <w:b/>
                  <w:bCs w:val="0"/>
                  <w:sz w:val="18"/>
                  <w:szCs w:val="18"/>
                </w:rPr>
                <w:t>AG</w:t>
              </w:r>
            </w:ins>
          </w:p>
        </w:tc>
      </w:tr>
      <w:tr w:rsidR="00C71117" w14:paraId="7F28DAB5"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00816C76"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will not use any equipment or electrical device without relevant permissions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02AA5D7" w14:textId="484378CD" w:rsidR="00C71117" w:rsidRDefault="00AE461F">
            <w:pPr>
              <w:spacing w:after="0" w:line="240" w:lineRule="auto"/>
              <w:ind w:left="38"/>
              <w:rPr>
                <w:rFonts w:ascii="Calibri" w:eastAsia="Calibri" w:hAnsi="Calibri" w:cs="Calibri"/>
                <w:b/>
                <w:bCs w:val="0"/>
                <w:sz w:val="18"/>
                <w:szCs w:val="18"/>
              </w:rPr>
            </w:pPr>
            <w:ins w:id="98" w:author="Alana Grant" w:date="2022-06-17T13:58:00Z">
              <w:r>
                <w:rPr>
                  <w:rFonts w:ascii="Calibri" w:eastAsia="Calibri" w:hAnsi="Calibri" w:cs="Calibri"/>
                  <w:b/>
                  <w:bCs w:val="0"/>
                  <w:sz w:val="18"/>
                  <w:szCs w:val="18"/>
                </w:rPr>
                <w:t>AG</w:t>
              </w:r>
            </w:ins>
          </w:p>
        </w:tc>
      </w:tr>
      <w:tr w:rsidR="00C71117" w14:paraId="52DDCE62"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5D5B4088" w14:textId="77777777" w:rsidR="00C71117" w:rsidRDefault="00D50BCA">
            <w:pPr>
              <w:spacing w:after="0" w:line="240" w:lineRule="auto"/>
              <w:ind w:left="38"/>
              <w:rPr>
                <w:rFonts w:ascii="Calibri" w:eastAsia="Calibri" w:hAnsi="Calibri" w:cs="Calibri"/>
                <w:bCs w:val="0"/>
                <w:color w:val="000000"/>
                <w:sz w:val="18"/>
                <w:szCs w:val="18"/>
              </w:rPr>
            </w:pPr>
            <w:r>
              <w:rPr>
                <w:rFonts w:ascii="Calibri" w:eastAsia="Calibri" w:hAnsi="Calibri" w:cs="Calibri"/>
                <w:bCs w:val="0"/>
                <w:sz w:val="18"/>
                <w:szCs w:val="18"/>
              </w:rPr>
              <w:t xml:space="preserve">I will not touch any animal </w:t>
            </w:r>
            <w:r>
              <w:rPr>
                <w:rFonts w:ascii="Calibri" w:eastAsia="Calibri" w:hAnsi="Calibri" w:cs="Calibri"/>
                <w:bCs w:val="0"/>
                <w:color w:val="000000"/>
                <w:sz w:val="18"/>
                <w:szCs w:val="18"/>
              </w:rPr>
              <w:t>without relevant permissions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0C78FA1" w14:textId="51708AE4" w:rsidR="00C71117" w:rsidRDefault="00AE461F">
            <w:pPr>
              <w:spacing w:after="0" w:line="240" w:lineRule="auto"/>
              <w:ind w:left="38"/>
              <w:rPr>
                <w:rFonts w:ascii="Calibri" w:eastAsia="Calibri" w:hAnsi="Calibri" w:cs="Calibri"/>
                <w:b/>
                <w:bCs w:val="0"/>
                <w:sz w:val="18"/>
                <w:szCs w:val="18"/>
              </w:rPr>
            </w:pPr>
            <w:ins w:id="99" w:author="Alana Grant" w:date="2022-06-17T13:58:00Z">
              <w:r>
                <w:rPr>
                  <w:rFonts w:ascii="Calibri" w:eastAsia="Calibri" w:hAnsi="Calibri" w:cs="Calibri"/>
                  <w:b/>
                  <w:bCs w:val="0"/>
                  <w:sz w:val="18"/>
                  <w:szCs w:val="18"/>
                </w:rPr>
                <w:t>AG</w:t>
              </w:r>
            </w:ins>
          </w:p>
        </w:tc>
      </w:tr>
      <w:tr w:rsidR="00C71117" w14:paraId="100B1A80"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2243569A" w14:textId="77777777" w:rsidR="00C71117" w:rsidRDefault="00D50BCA">
            <w:pPr>
              <w:spacing w:after="0" w:line="240" w:lineRule="auto"/>
              <w:ind w:left="38"/>
              <w:rPr>
                <w:rFonts w:ascii="Calibri" w:eastAsia="Calibri" w:hAnsi="Calibri" w:cs="Calibri"/>
                <w:bCs w:val="0"/>
                <w:sz w:val="18"/>
                <w:szCs w:val="18"/>
              </w:rPr>
            </w:pPr>
            <w:r>
              <w:rPr>
                <w:rFonts w:ascii="Calibri" w:eastAsia="Calibri" w:hAnsi="Calibri" w:cs="Calibri"/>
                <w:bCs w:val="0"/>
                <w:sz w:val="18"/>
                <w:szCs w:val="18"/>
              </w:rPr>
              <w:t>I will not enter any enclosure</w:t>
            </w:r>
            <w:r>
              <w:rPr>
                <w:rFonts w:ascii="Calibri" w:eastAsia="Calibri" w:hAnsi="Calibri" w:cs="Calibri"/>
                <w:bCs w:val="0"/>
                <w:color w:val="000000"/>
                <w:sz w:val="18"/>
                <w:szCs w:val="18"/>
              </w:rPr>
              <w:t xml:space="preserve"> without relevant permissions</w:t>
            </w:r>
            <w:r>
              <w:rPr>
                <w:rFonts w:ascii="Calibri" w:eastAsia="Calibri" w:hAnsi="Calibri" w:cs="Calibri"/>
                <w:bCs w:val="0"/>
                <w:sz w:val="18"/>
                <w:szCs w:val="1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5E12FD" w14:textId="25CE7E5E" w:rsidR="00C71117" w:rsidRDefault="00AE461F">
            <w:pPr>
              <w:spacing w:after="0" w:line="240" w:lineRule="auto"/>
              <w:ind w:left="38"/>
              <w:rPr>
                <w:rFonts w:ascii="Calibri" w:eastAsia="Calibri" w:hAnsi="Calibri" w:cs="Calibri"/>
                <w:b/>
                <w:bCs w:val="0"/>
                <w:sz w:val="18"/>
                <w:szCs w:val="18"/>
              </w:rPr>
            </w:pPr>
            <w:ins w:id="100" w:author="Alana Grant" w:date="2022-06-17T13:58:00Z">
              <w:r>
                <w:rPr>
                  <w:rFonts w:ascii="Calibri" w:eastAsia="Calibri" w:hAnsi="Calibri" w:cs="Calibri"/>
                  <w:b/>
                  <w:bCs w:val="0"/>
                  <w:sz w:val="18"/>
                  <w:szCs w:val="18"/>
                </w:rPr>
                <w:t>AG</w:t>
              </w:r>
            </w:ins>
          </w:p>
        </w:tc>
      </w:tr>
      <w:tr w:rsidR="00C71117" w14:paraId="407D75A9"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150468E2" w14:textId="77777777" w:rsidR="00C71117" w:rsidRDefault="00D50BCA">
            <w:pPr>
              <w:spacing w:after="0" w:line="240" w:lineRule="auto"/>
              <w:ind w:left="38"/>
              <w:rPr>
                <w:rFonts w:ascii="Calibri" w:eastAsia="Calibri" w:hAnsi="Calibri" w:cs="Calibri"/>
                <w:bCs w:val="0"/>
                <w:color w:val="000000"/>
                <w:sz w:val="18"/>
                <w:szCs w:val="18"/>
              </w:rPr>
            </w:pPr>
            <w:r>
              <w:rPr>
                <w:rFonts w:ascii="Calibri" w:eastAsia="Calibri" w:hAnsi="Calibri" w:cs="Calibri"/>
                <w:bCs w:val="0"/>
                <w:sz w:val="18"/>
                <w:szCs w:val="18"/>
              </w:rPr>
              <w:t xml:space="preserve">I will not drive any park vehicles </w:t>
            </w:r>
            <w:r>
              <w:rPr>
                <w:rFonts w:ascii="Calibri" w:eastAsia="Calibri" w:hAnsi="Calibri" w:cs="Calibri"/>
                <w:bCs w:val="0"/>
                <w:color w:val="000000"/>
                <w:sz w:val="18"/>
                <w:szCs w:val="18"/>
              </w:rPr>
              <w:t>without relevant permissions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386B69" w14:textId="70BA4100" w:rsidR="00C71117" w:rsidRDefault="00AE461F">
            <w:pPr>
              <w:spacing w:after="0" w:line="240" w:lineRule="auto"/>
              <w:ind w:left="38"/>
              <w:rPr>
                <w:rFonts w:ascii="Calibri" w:eastAsia="Calibri" w:hAnsi="Calibri" w:cs="Calibri"/>
                <w:b/>
                <w:bCs w:val="0"/>
                <w:sz w:val="18"/>
                <w:szCs w:val="18"/>
              </w:rPr>
            </w:pPr>
            <w:ins w:id="101" w:author="Alana Grant" w:date="2022-06-17T13:58:00Z">
              <w:r>
                <w:rPr>
                  <w:rFonts w:ascii="Calibri" w:eastAsia="Calibri" w:hAnsi="Calibri" w:cs="Calibri"/>
                  <w:b/>
                  <w:bCs w:val="0"/>
                  <w:sz w:val="18"/>
                  <w:szCs w:val="18"/>
                </w:rPr>
                <w:t>AG</w:t>
              </w:r>
            </w:ins>
          </w:p>
        </w:tc>
      </w:tr>
      <w:tr w:rsidR="00C71117" w14:paraId="75683658" w14:textId="77777777">
        <w:trPr>
          <w:trHeight w:val="255"/>
        </w:trPr>
        <w:tc>
          <w:tcPr>
            <w:tcW w:w="8506" w:type="dxa"/>
            <w:tcBorders>
              <w:top w:val="single" w:sz="4" w:space="0" w:color="auto"/>
              <w:bottom w:val="single" w:sz="4" w:space="0" w:color="auto"/>
              <w:right w:val="single" w:sz="4" w:space="0" w:color="auto"/>
            </w:tcBorders>
            <w:shd w:val="clear" w:color="auto" w:fill="auto"/>
            <w:vAlign w:val="center"/>
          </w:tcPr>
          <w:p w14:paraId="2817980E" w14:textId="77777777" w:rsidR="00C71117" w:rsidRDefault="00D50BCA">
            <w:pPr>
              <w:spacing w:after="0" w:line="240" w:lineRule="auto"/>
              <w:ind w:left="38"/>
              <w:rPr>
                <w:rFonts w:ascii="Calibri" w:eastAsia="Calibri" w:hAnsi="Calibri" w:cs="Calibri"/>
                <w:b/>
                <w:bCs w:val="0"/>
                <w:sz w:val="18"/>
                <w:szCs w:val="18"/>
              </w:rPr>
            </w:pPr>
            <w:r>
              <w:rPr>
                <w:rFonts w:ascii="Calibri" w:eastAsia="Calibri" w:hAnsi="Calibri" w:cs="Calibri"/>
                <w:bCs w:val="0"/>
                <w:sz w:val="18"/>
                <w:szCs w:val="18"/>
              </w:rPr>
              <w:t xml:space="preserve">I know who to ask if I have questions or need further guidance </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C312BC0" w14:textId="56FD0528" w:rsidR="00C71117" w:rsidRDefault="00AE461F">
            <w:pPr>
              <w:spacing w:after="0" w:line="240" w:lineRule="auto"/>
              <w:ind w:left="38"/>
              <w:rPr>
                <w:rFonts w:ascii="Calibri" w:eastAsia="Calibri" w:hAnsi="Calibri" w:cs="Calibri"/>
                <w:b/>
                <w:bCs w:val="0"/>
                <w:sz w:val="18"/>
                <w:szCs w:val="18"/>
              </w:rPr>
            </w:pPr>
            <w:ins w:id="102" w:author="Alana Grant" w:date="2022-06-17T13:58:00Z">
              <w:r>
                <w:rPr>
                  <w:rFonts w:ascii="Calibri" w:eastAsia="Calibri" w:hAnsi="Calibri" w:cs="Calibri"/>
                  <w:b/>
                  <w:bCs w:val="0"/>
                  <w:sz w:val="18"/>
                  <w:szCs w:val="18"/>
                </w:rPr>
                <w:t>AG</w:t>
              </w:r>
            </w:ins>
          </w:p>
        </w:tc>
      </w:tr>
    </w:tbl>
    <w:p w14:paraId="39F9C6C1" w14:textId="77777777" w:rsidR="00C71117" w:rsidRDefault="00C71117">
      <w:pPr>
        <w:spacing w:after="0" w:line="240" w:lineRule="auto"/>
        <w:ind w:left="-284"/>
        <w:rPr>
          <w:rFonts w:ascii="Calibri" w:eastAsia="Calibri" w:hAnsi="Calibri" w:cs="Calibri"/>
          <w:sz w:val="18"/>
          <w:szCs w:val="18"/>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3261"/>
        <w:gridCol w:w="2268"/>
        <w:gridCol w:w="2552"/>
      </w:tblGrid>
      <w:tr w:rsidR="00C71117" w14:paraId="51C6F63F" w14:textId="77777777">
        <w:trPr>
          <w:trHeight w:val="283"/>
        </w:trPr>
        <w:tc>
          <w:tcPr>
            <w:tcW w:w="9923" w:type="dxa"/>
            <w:gridSpan w:val="4"/>
            <w:shd w:val="clear" w:color="auto" w:fill="76923C"/>
            <w:vAlign w:val="center"/>
          </w:tcPr>
          <w:p w14:paraId="3E4AAC76" w14:textId="77777777" w:rsidR="00C71117" w:rsidRDefault="00D50BCA">
            <w:pPr>
              <w:tabs>
                <w:tab w:val="left" w:pos="612"/>
                <w:tab w:val="left" w:leader="dot" w:pos="6804"/>
              </w:tabs>
              <w:spacing w:after="0"/>
              <w:ind w:left="38"/>
              <w:jc w:val="both"/>
              <w:rPr>
                <w:rFonts w:ascii="Calibri" w:eastAsia="Calibri" w:hAnsi="Calibri" w:cs="Calibri"/>
                <w:b/>
                <w:bCs w:val="0"/>
                <w:color w:val="FFFFFF"/>
                <w:sz w:val="20"/>
                <w:szCs w:val="20"/>
              </w:rPr>
            </w:pPr>
            <w:r>
              <w:rPr>
                <w:rFonts w:ascii="Calibri" w:eastAsia="Calibri" w:hAnsi="Calibri" w:cs="Calibri"/>
                <w:b/>
                <w:bCs w:val="0"/>
                <w:color w:val="FFFFFF"/>
                <w:sz w:val="20"/>
                <w:szCs w:val="20"/>
              </w:rPr>
              <w:t xml:space="preserve">4.5 </w:t>
            </w:r>
            <w:r>
              <w:rPr>
                <w:rFonts w:ascii="Calibri" w:eastAsia="Calibri" w:hAnsi="Calibri" w:cs="Calibri"/>
                <w:b/>
                <w:bCs w:val="0"/>
                <w:color w:val="FFFFFF"/>
                <w:sz w:val="20"/>
                <w:szCs w:val="20"/>
              </w:rPr>
              <w:tab/>
              <w:t>Final Sign-off</w:t>
            </w:r>
          </w:p>
        </w:tc>
      </w:tr>
      <w:tr w:rsidR="00C71117" w14:paraId="62860B16" w14:textId="77777777">
        <w:trPr>
          <w:trHeight w:val="283"/>
        </w:trPr>
        <w:tc>
          <w:tcPr>
            <w:tcW w:w="9923" w:type="dxa"/>
            <w:gridSpan w:val="4"/>
            <w:shd w:val="clear" w:color="auto" w:fill="D6E3BC"/>
            <w:vAlign w:val="center"/>
          </w:tcPr>
          <w:p w14:paraId="58E19E62" w14:textId="77777777" w:rsidR="00C71117" w:rsidRDefault="00D50BCA">
            <w:pPr>
              <w:tabs>
                <w:tab w:val="left" w:leader="dot" w:pos="6804"/>
              </w:tabs>
              <w:spacing w:after="0" w:line="240" w:lineRule="auto"/>
              <w:ind w:left="38"/>
              <w:rPr>
                <w:rFonts w:ascii="Calibri" w:eastAsia="Calibri" w:hAnsi="Calibri" w:cs="Calibri"/>
                <w:bCs w:val="0"/>
                <w:i/>
                <w:iCs/>
                <w:sz w:val="18"/>
                <w:szCs w:val="18"/>
              </w:rPr>
            </w:pPr>
            <w:r>
              <w:rPr>
                <w:rFonts w:ascii="Calibri" w:eastAsia="Calibri" w:hAnsi="Calibri" w:cs="Calibri"/>
                <w:bCs w:val="0"/>
                <w:i/>
                <w:iCs/>
                <w:sz w:val="18"/>
                <w:szCs w:val="18"/>
              </w:rPr>
              <w:t>Sign the below only when all sections of the above has been completed. The researcher may not start until this document is fully signed.</w:t>
            </w:r>
          </w:p>
        </w:tc>
      </w:tr>
      <w:tr w:rsidR="00C71117" w14:paraId="3A660D18" w14:textId="77777777">
        <w:trPr>
          <w:trHeight w:val="425"/>
        </w:trPr>
        <w:tc>
          <w:tcPr>
            <w:tcW w:w="1842" w:type="dxa"/>
            <w:shd w:val="clear" w:color="auto" w:fill="D6E3BC"/>
            <w:vAlign w:val="center"/>
          </w:tcPr>
          <w:p w14:paraId="4B644400"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lastRenderedPageBreak/>
              <w:t>Your Name:</w:t>
            </w:r>
          </w:p>
        </w:tc>
        <w:tc>
          <w:tcPr>
            <w:tcW w:w="3261" w:type="dxa"/>
            <w:shd w:val="clear" w:color="auto" w:fill="auto"/>
            <w:vAlign w:val="center"/>
          </w:tcPr>
          <w:p w14:paraId="60919B40" w14:textId="304099F5" w:rsidR="00C71117" w:rsidRDefault="00AE461F">
            <w:pPr>
              <w:tabs>
                <w:tab w:val="left" w:leader="dot" w:pos="6804"/>
              </w:tabs>
              <w:spacing w:after="0" w:line="240" w:lineRule="auto"/>
              <w:ind w:left="-284"/>
              <w:jc w:val="right"/>
              <w:rPr>
                <w:rFonts w:ascii="Calibri" w:eastAsia="Calibri" w:hAnsi="Calibri" w:cs="Calibri"/>
                <w:b/>
                <w:bCs w:val="0"/>
                <w:sz w:val="20"/>
                <w:szCs w:val="20"/>
              </w:rPr>
            </w:pPr>
            <w:ins w:id="103" w:author="Alana Grant" w:date="2022-06-17T13:59:00Z">
              <w:r>
                <w:rPr>
                  <w:rFonts w:ascii="Calibri" w:eastAsia="Calibri" w:hAnsi="Calibri" w:cs="Calibri"/>
                  <w:b/>
                  <w:bCs w:val="0"/>
                  <w:sz w:val="20"/>
                  <w:szCs w:val="20"/>
                </w:rPr>
                <w:t>Alana Grant</w:t>
              </w:r>
            </w:ins>
          </w:p>
        </w:tc>
        <w:tc>
          <w:tcPr>
            <w:tcW w:w="2268" w:type="dxa"/>
            <w:shd w:val="clear" w:color="auto" w:fill="D6E3BC"/>
            <w:vAlign w:val="center"/>
          </w:tcPr>
          <w:p w14:paraId="4CFDCBA1"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t>Responsible Person:</w:t>
            </w:r>
          </w:p>
        </w:tc>
        <w:tc>
          <w:tcPr>
            <w:tcW w:w="2552" w:type="dxa"/>
            <w:shd w:val="clear" w:color="auto" w:fill="auto"/>
            <w:vAlign w:val="center"/>
          </w:tcPr>
          <w:p w14:paraId="3F79B01D" w14:textId="77777777" w:rsidR="00C71117" w:rsidRDefault="00C71117">
            <w:pPr>
              <w:tabs>
                <w:tab w:val="left" w:leader="dot" w:pos="6804"/>
              </w:tabs>
              <w:spacing w:after="0" w:line="240" w:lineRule="auto"/>
              <w:ind w:left="-284"/>
              <w:jc w:val="right"/>
              <w:rPr>
                <w:rFonts w:ascii="Calibri" w:eastAsia="Calibri" w:hAnsi="Calibri" w:cs="Calibri"/>
                <w:b/>
                <w:bCs w:val="0"/>
                <w:sz w:val="20"/>
                <w:szCs w:val="20"/>
              </w:rPr>
            </w:pPr>
          </w:p>
        </w:tc>
      </w:tr>
      <w:tr w:rsidR="00C71117" w14:paraId="493C7857" w14:textId="77777777">
        <w:trPr>
          <w:trHeight w:val="425"/>
        </w:trPr>
        <w:tc>
          <w:tcPr>
            <w:tcW w:w="1842" w:type="dxa"/>
            <w:shd w:val="clear" w:color="auto" w:fill="D6E3BC"/>
            <w:vAlign w:val="center"/>
          </w:tcPr>
          <w:p w14:paraId="78113346"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t>Sign:</w:t>
            </w:r>
          </w:p>
        </w:tc>
        <w:tc>
          <w:tcPr>
            <w:tcW w:w="3261" w:type="dxa"/>
            <w:shd w:val="clear" w:color="auto" w:fill="auto"/>
            <w:vAlign w:val="center"/>
          </w:tcPr>
          <w:p w14:paraId="46E8F14D" w14:textId="51954F16" w:rsidR="00C71117" w:rsidRDefault="00293644">
            <w:pPr>
              <w:tabs>
                <w:tab w:val="left" w:leader="dot" w:pos="6804"/>
              </w:tabs>
              <w:spacing w:after="0" w:line="240" w:lineRule="auto"/>
              <w:ind w:left="-284"/>
              <w:jc w:val="right"/>
              <w:rPr>
                <w:rFonts w:ascii="Calibri" w:eastAsia="Calibri" w:hAnsi="Calibri" w:cs="Calibri"/>
                <w:b/>
                <w:bCs w:val="0"/>
                <w:sz w:val="20"/>
                <w:szCs w:val="20"/>
              </w:rPr>
            </w:pPr>
            <w:ins w:id="104" w:author="Alana Grant" w:date="2022-06-17T14:01:00Z">
              <w:r>
                <w:rPr>
                  <w:rFonts w:ascii="Calibri" w:eastAsia="Calibri" w:hAnsi="Calibri" w:cs="Calibri"/>
                  <w:b/>
                  <w:bCs w:val="0"/>
                  <w:noProof/>
                  <w:sz w:val="20"/>
                  <w:szCs w:val="20"/>
                </w:rPr>
                <mc:AlternateContent>
                  <mc:Choice Requires="wpi">
                    <w:drawing>
                      <wp:anchor distT="0" distB="0" distL="114300" distR="114300" simplePos="0" relativeHeight="251660288" behindDoc="0" locked="0" layoutInCell="1" allowOverlap="1" wp14:anchorId="6807ECD6" wp14:editId="1DDAA71E">
                        <wp:simplePos x="0" y="0"/>
                        <wp:positionH relativeFrom="column">
                          <wp:posOffset>992516</wp:posOffset>
                        </wp:positionH>
                        <wp:positionV relativeFrom="paragraph">
                          <wp:posOffset>28293</wp:posOffset>
                        </wp:positionV>
                        <wp:extent cx="822600" cy="209520"/>
                        <wp:effectExtent l="38100" t="38100" r="34925" b="577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822600" cy="209520"/>
                              </w14:xfrm>
                            </w14:contentPart>
                          </a:graphicData>
                        </a:graphic>
                      </wp:anchor>
                    </w:drawing>
                  </mc:Choice>
                  <mc:Fallback>
                    <w:pict>
                      <v:shapetype w14:anchorId="7EC8FC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7.45pt;margin-top:1.55pt;width:66.15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">
                        <v:imagedata r:id="rId8" o:title=""/>
                      </v:shape>
                    </w:pict>
                  </mc:Fallback>
                </mc:AlternateContent>
              </w:r>
              <w:r>
                <w:rPr>
                  <w:rFonts w:ascii="Calibri" w:eastAsia="Calibri" w:hAnsi="Calibri" w:cs="Calibri"/>
                  <w:b/>
                  <w:bCs w:val="0"/>
                  <w:noProof/>
                  <w:sz w:val="20"/>
                  <w:szCs w:val="20"/>
                </w:rPr>
                <mc:AlternateContent>
                  <mc:Choice Requires="wpi">
                    <w:drawing>
                      <wp:anchor distT="0" distB="0" distL="114300" distR="114300" simplePos="0" relativeHeight="251659264" behindDoc="0" locked="0" layoutInCell="1" allowOverlap="1" wp14:anchorId="5C05DCE1" wp14:editId="77EB6307">
                        <wp:simplePos x="0" y="0"/>
                        <wp:positionH relativeFrom="column">
                          <wp:posOffset>47876</wp:posOffset>
                        </wp:positionH>
                        <wp:positionV relativeFrom="paragraph">
                          <wp:posOffset>4533</wp:posOffset>
                        </wp:positionV>
                        <wp:extent cx="814680" cy="229320"/>
                        <wp:effectExtent l="57150" t="38100" r="5080" b="5651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14680" cy="229320"/>
                              </w14:xfrm>
                            </w14:contentPart>
                          </a:graphicData>
                        </a:graphic>
                      </wp:anchor>
                    </w:drawing>
                  </mc:Choice>
                  <mc:Fallback>
                    <w:pict>
                      <v:shape w14:anchorId="6121F442" id="Ink 1" o:spid="_x0000_s1026" type="#_x0000_t75" style="position:absolute;margin-left:3.05pt;margin-top:-.35pt;width:65.6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">
                        <v:imagedata r:id="rId10" o:title=""/>
                      </v:shape>
                    </w:pict>
                  </mc:Fallback>
                </mc:AlternateContent>
              </w:r>
            </w:ins>
          </w:p>
        </w:tc>
        <w:tc>
          <w:tcPr>
            <w:tcW w:w="2268" w:type="dxa"/>
            <w:shd w:val="clear" w:color="auto" w:fill="D6E3BC"/>
            <w:vAlign w:val="center"/>
          </w:tcPr>
          <w:p w14:paraId="717DEDF6"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t>Sign:</w:t>
            </w:r>
          </w:p>
        </w:tc>
        <w:tc>
          <w:tcPr>
            <w:tcW w:w="2552" w:type="dxa"/>
            <w:shd w:val="clear" w:color="auto" w:fill="auto"/>
            <w:vAlign w:val="center"/>
          </w:tcPr>
          <w:p w14:paraId="071EF227" w14:textId="77777777" w:rsidR="00C71117" w:rsidRDefault="00C71117">
            <w:pPr>
              <w:tabs>
                <w:tab w:val="left" w:leader="dot" w:pos="6804"/>
              </w:tabs>
              <w:spacing w:after="0" w:line="240" w:lineRule="auto"/>
              <w:ind w:left="-284"/>
              <w:jc w:val="right"/>
              <w:rPr>
                <w:rFonts w:ascii="Calibri" w:eastAsia="Calibri" w:hAnsi="Calibri" w:cs="Calibri"/>
                <w:b/>
                <w:bCs w:val="0"/>
                <w:sz w:val="20"/>
                <w:szCs w:val="20"/>
              </w:rPr>
            </w:pPr>
          </w:p>
        </w:tc>
      </w:tr>
      <w:tr w:rsidR="00C71117" w14:paraId="1A417365" w14:textId="77777777">
        <w:trPr>
          <w:trHeight w:val="425"/>
        </w:trPr>
        <w:tc>
          <w:tcPr>
            <w:tcW w:w="1842" w:type="dxa"/>
            <w:shd w:val="clear" w:color="auto" w:fill="D6E3BC"/>
            <w:vAlign w:val="center"/>
          </w:tcPr>
          <w:p w14:paraId="2FE187F5"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t>Date:</w:t>
            </w:r>
          </w:p>
        </w:tc>
        <w:tc>
          <w:tcPr>
            <w:tcW w:w="3261" w:type="dxa"/>
            <w:shd w:val="clear" w:color="auto" w:fill="auto"/>
            <w:vAlign w:val="center"/>
          </w:tcPr>
          <w:p w14:paraId="7A29A07C" w14:textId="7C157B6B" w:rsidR="00C71117" w:rsidRDefault="005E1BF7">
            <w:pPr>
              <w:tabs>
                <w:tab w:val="left" w:leader="dot" w:pos="6804"/>
              </w:tabs>
              <w:spacing w:after="0" w:line="240" w:lineRule="auto"/>
              <w:ind w:left="-284"/>
              <w:jc w:val="right"/>
              <w:rPr>
                <w:rFonts w:ascii="Calibri" w:eastAsia="Calibri" w:hAnsi="Calibri" w:cs="Calibri"/>
                <w:b/>
                <w:bCs w:val="0"/>
                <w:sz w:val="20"/>
                <w:szCs w:val="20"/>
              </w:rPr>
            </w:pPr>
            <w:ins w:id="105" w:author="Alana Grant" w:date="2022-06-17T13:59:00Z">
              <w:r>
                <w:rPr>
                  <w:rFonts w:ascii="Calibri" w:eastAsia="Calibri" w:hAnsi="Calibri" w:cs="Calibri"/>
                  <w:b/>
                  <w:bCs w:val="0"/>
                  <w:sz w:val="20"/>
                  <w:szCs w:val="20"/>
                </w:rPr>
                <w:t>17/06/00</w:t>
              </w:r>
            </w:ins>
          </w:p>
        </w:tc>
        <w:tc>
          <w:tcPr>
            <w:tcW w:w="2268" w:type="dxa"/>
            <w:shd w:val="clear" w:color="auto" w:fill="D6E3BC"/>
            <w:vAlign w:val="center"/>
          </w:tcPr>
          <w:p w14:paraId="29FEB720" w14:textId="77777777" w:rsidR="00C71117" w:rsidRDefault="00D50BCA">
            <w:pPr>
              <w:tabs>
                <w:tab w:val="left" w:leader="dot" w:pos="6804"/>
              </w:tabs>
              <w:spacing w:after="0" w:line="240" w:lineRule="auto"/>
              <w:ind w:left="-284"/>
              <w:jc w:val="right"/>
              <w:rPr>
                <w:rFonts w:ascii="Calibri" w:eastAsia="Calibri" w:hAnsi="Calibri" w:cs="Calibri"/>
                <w:b/>
                <w:sz w:val="20"/>
                <w:szCs w:val="20"/>
              </w:rPr>
            </w:pPr>
            <w:r>
              <w:rPr>
                <w:rFonts w:ascii="Calibri" w:eastAsia="Calibri" w:hAnsi="Calibri" w:cs="Calibri"/>
                <w:b/>
                <w:sz w:val="20"/>
                <w:szCs w:val="20"/>
              </w:rPr>
              <w:t>Date:</w:t>
            </w:r>
          </w:p>
        </w:tc>
        <w:tc>
          <w:tcPr>
            <w:tcW w:w="2552" w:type="dxa"/>
            <w:shd w:val="clear" w:color="auto" w:fill="auto"/>
            <w:vAlign w:val="center"/>
          </w:tcPr>
          <w:p w14:paraId="2BC406B1" w14:textId="77777777" w:rsidR="00C71117" w:rsidRDefault="00C71117">
            <w:pPr>
              <w:tabs>
                <w:tab w:val="left" w:leader="dot" w:pos="6804"/>
              </w:tabs>
              <w:spacing w:after="0" w:line="240" w:lineRule="auto"/>
              <w:ind w:left="-284"/>
              <w:jc w:val="right"/>
              <w:rPr>
                <w:rFonts w:ascii="Calibri" w:eastAsia="Calibri" w:hAnsi="Calibri" w:cs="Calibri"/>
                <w:b/>
                <w:bCs w:val="0"/>
                <w:sz w:val="20"/>
                <w:szCs w:val="20"/>
              </w:rPr>
            </w:pPr>
          </w:p>
        </w:tc>
      </w:tr>
    </w:tbl>
    <w:p w14:paraId="5BF49AEB" w14:textId="77777777" w:rsidR="00C71117" w:rsidDel="00CD27AC" w:rsidRDefault="00C71117">
      <w:pPr>
        <w:spacing w:after="0" w:line="240" w:lineRule="auto"/>
        <w:jc w:val="both"/>
        <w:rPr>
          <w:del w:id="106" w:author="Health Safety" w:date="2022-02-25T10:23:00Z"/>
          <w:rFonts w:ascii="Calibri" w:eastAsia="Calibri" w:hAnsi="Calibri" w:cs="Calibri"/>
          <w:bCs w:val="0"/>
        </w:rPr>
      </w:pPr>
    </w:p>
    <w:p w14:paraId="51E8102C" w14:textId="77777777" w:rsidR="00C71117" w:rsidRDefault="00C71117">
      <w:pPr>
        <w:pPrChange w:id="107" w:author="Health Safety" w:date="2022-02-25T10:23:00Z">
          <w:pPr>
            <w:ind w:left="-142"/>
          </w:pPr>
        </w:pPrChange>
      </w:pPr>
    </w:p>
    <w:sectPr w:rsidR="00C71117">
      <w:headerReference w:type="even" r:id="rId11"/>
      <w:headerReference w:type="default" r:id="rId12"/>
      <w:footerReference w:type="even" r:id="rId13"/>
      <w:footerReference w:type="default" r:id="rId14"/>
      <w:headerReference w:type="first" r:id="rId15"/>
      <w:footerReference w:type="first" r:id="rId16"/>
      <w:pgSz w:w="11906" w:h="16838"/>
      <w:pgMar w:top="1102" w:right="991"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5F93" w14:textId="77777777" w:rsidR="00BF48D1" w:rsidRDefault="00BF48D1">
      <w:pPr>
        <w:spacing w:after="0" w:line="240" w:lineRule="auto"/>
      </w:pPr>
      <w:r>
        <w:separator/>
      </w:r>
    </w:p>
  </w:endnote>
  <w:endnote w:type="continuationSeparator" w:id="0">
    <w:p w14:paraId="7A5EDD0D" w14:textId="77777777" w:rsidR="00BF48D1" w:rsidRDefault="00BF48D1">
      <w:pPr>
        <w:spacing w:after="0" w:line="240" w:lineRule="auto"/>
      </w:pPr>
      <w:r>
        <w:continuationSeparator/>
      </w:r>
    </w:p>
  </w:endnote>
  <w:endnote w:type="continuationNotice" w:id="1">
    <w:p w14:paraId="28B8BEA3" w14:textId="77777777" w:rsidR="00BF48D1" w:rsidRDefault="00BF4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26D4" w14:textId="77777777" w:rsidR="00AF6A2C" w:rsidRDefault="00AF6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cs="Times New Roman"/>
        <w:bCs w:val="0"/>
      </w:rPr>
      <w:id w:val="-346867058"/>
      <w:docPartObj>
        <w:docPartGallery w:val="Page Numbers (Bottom of Page)"/>
        <w:docPartUnique/>
      </w:docPartObj>
    </w:sdtPr>
    <w:sdtEndPr/>
    <w:sdtContent>
      <w:sdt>
        <w:sdtPr>
          <w:rPr>
            <w:rFonts w:ascii="Calibri" w:eastAsia="Calibri" w:hAnsi="Calibri" w:cs="Times New Roman"/>
            <w:bCs w:val="0"/>
          </w:rPr>
          <w:id w:val="-1130544478"/>
          <w:docPartObj>
            <w:docPartGallery w:val="Page Numbers (Top of Page)"/>
            <w:docPartUnique/>
          </w:docPartObj>
        </w:sdtPr>
        <w:sdtEndPr/>
        <w:sdtContent>
          <w:p w14:paraId="45253A98" w14:textId="77777777" w:rsidR="00C71117" w:rsidRDefault="00D50BCA">
            <w:pPr>
              <w:tabs>
                <w:tab w:val="center" w:pos="4513"/>
                <w:tab w:val="right" w:pos="9026"/>
              </w:tabs>
              <w:spacing w:after="0" w:line="240" w:lineRule="auto"/>
              <w:jc w:val="right"/>
              <w:rPr>
                <w:rFonts w:ascii="Calibri" w:eastAsia="Calibri" w:hAnsi="Calibri" w:cs="Times New Roman"/>
                <w:bCs w:val="0"/>
              </w:rPr>
            </w:pPr>
            <w:r>
              <w:rPr>
                <w:rFonts w:ascii="Calibri" w:eastAsia="Calibri" w:hAnsi="Calibri" w:cs="Times New Roman"/>
                <w:bCs w:val="0"/>
              </w:rPr>
              <w:t xml:space="preserve">Page </w:t>
            </w:r>
            <w:r>
              <w:rPr>
                <w:rFonts w:ascii="Calibri" w:eastAsia="Calibri" w:hAnsi="Calibri" w:cs="Times New Roman"/>
                <w:b/>
                <w:sz w:val="24"/>
                <w:szCs w:val="24"/>
              </w:rPr>
              <w:fldChar w:fldCharType="begin"/>
            </w:r>
            <w:r>
              <w:rPr>
                <w:rFonts w:ascii="Calibri" w:eastAsia="Calibri" w:hAnsi="Calibri" w:cs="Times New Roman"/>
                <w:b/>
              </w:rPr>
              <w:instrText xml:space="preserve"> PAGE </w:instrText>
            </w:r>
            <w:r>
              <w:rPr>
                <w:rFonts w:ascii="Calibri" w:eastAsia="Calibri" w:hAnsi="Calibri" w:cs="Times New Roman"/>
                <w:b/>
                <w:sz w:val="24"/>
                <w:szCs w:val="24"/>
              </w:rPr>
              <w:fldChar w:fldCharType="separate"/>
            </w:r>
            <w:r>
              <w:rPr>
                <w:rFonts w:ascii="Calibri" w:eastAsia="Calibri" w:hAnsi="Calibri" w:cs="Times New Roman"/>
                <w:b/>
                <w:sz w:val="24"/>
                <w:szCs w:val="24"/>
              </w:rPr>
              <w:t>3</w:t>
            </w:r>
            <w:r>
              <w:rPr>
                <w:rFonts w:ascii="Calibri" w:eastAsia="Calibri" w:hAnsi="Calibri" w:cs="Times New Roman"/>
                <w:b/>
                <w:sz w:val="24"/>
                <w:szCs w:val="24"/>
              </w:rPr>
              <w:fldChar w:fldCharType="end"/>
            </w:r>
            <w:r>
              <w:rPr>
                <w:rFonts w:ascii="Calibri" w:eastAsia="Calibri" w:hAnsi="Calibri" w:cs="Times New Roman"/>
                <w:bCs w:val="0"/>
              </w:rPr>
              <w:t xml:space="preserve"> of </w:t>
            </w:r>
            <w:r>
              <w:rPr>
                <w:rFonts w:ascii="Calibri" w:eastAsia="Calibri" w:hAnsi="Calibri" w:cs="Times New Roman"/>
                <w:b/>
                <w:sz w:val="24"/>
                <w:szCs w:val="24"/>
              </w:rPr>
              <w:fldChar w:fldCharType="begin"/>
            </w:r>
            <w:r>
              <w:rPr>
                <w:rFonts w:ascii="Calibri" w:eastAsia="Calibri" w:hAnsi="Calibri" w:cs="Times New Roman"/>
                <w:b/>
              </w:rPr>
              <w:instrText xml:space="preserve"> NUMPAGES  </w:instrText>
            </w:r>
            <w:r>
              <w:rPr>
                <w:rFonts w:ascii="Calibri" w:eastAsia="Calibri" w:hAnsi="Calibri" w:cs="Times New Roman"/>
                <w:b/>
                <w:sz w:val="24"/>
                <w:szCs w:val="24"/>
              </w:rPr>
              <w:fldChar w:fldCharType="separate"/>
            </w:r>
            <w:r>
              <w:rPr>
                <w:rFonts w:ascii="Calibri" w:eastAsia="Calibri" w:hAnsi="Calibri" w:cs="Times New Roman"/>
                <w:b/>
                <w:sz w:val="24"/>
                <w:szCs w:val="24"/>
              </w:rPr>
              <w:t>5</w:t>
            </w:r>
            <w:r>
              <w:rPr>
                <w:rFonts w:ascii="Calibri" w:eastAsia="Calibri" w:hAnsi="Calibri" w:cs="Times New Roman"/>
                <w:b/>
                <w:sz w:val="24"/>
                <w:szCs w:val="24"/>
              </w:rPr>
              <w:fldChar w:fldCharType="end"/>
            </w:r>
          </w:p>
        </w:sdtContent>
      </w:sdt>
    </w:sdtContent>
  </w:sdt>
  <w:p w14:paraId="4045C4E4" w14:textId="77777777" w:rsidR="00C71117" w:rsidRDefault="00C711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3E62" w14:textId="77777777" w:rsidR="00AF6A2C" w:rsidRDefault="00AF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09DB" w14:textId="77777777" w:rsidR="00BF48D1" w:rsidRDefault="00BF48D1">
      <w:pPr>
        <w:spacing w:after="0" w:line="240" w:lineRule="auto"/>
      </w:pPr>
      <w:bookmarkStart w:id="0" w:name="_Hlk94167798"/>
      <w:bookmarkEnd w:id="0"/>
      <w:r>
        <w:separator/>
      </w:r>
    </w:p>
  </w:footnote>
  <w:footnote w:type="continuationSeparator" w:id="0">
    <w:p w14:paraId="582DBFDD" w14:textId="77777777" w:rsidR="00BF48D1" w:rsidRDefault="00BF48D1">
      <w:pPr>
        <w:spacing w:after="0" w:line="240" w:lineRule="auto"/>
      </w:pPr>
      <w:r>
        <w:continuationSeparator/>
      </w:r>
    </w:p>
  </w:footnote>
  <w:footnote w:type="continuationNotice" w:id="1">
    <w:p w14:paraId="504EEEA0" w14:textId="77777777" w:rsidR="00BF48D1" w:rsidRDefault="00BF48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232C" w14:textId="77777777" w:rsidR="00AF6A2C" w:rsidRDefault="00AF6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8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1"/>
      <w:gridCol w:w="3260"/>
      <w:gridCol w:w="2642"/>
    </w:tblGrid>
    <w:tr w:rsidR="00C71117" w14:paraId="2F3CBABA" w14:textId="77777777">
      <w:trPr>
        <w:cantSplit/>
        <w:trHeight w:val="325"/>
      </w:trPr>
      <w:tc>
        <w:tcPr>
          <w:tcW w:w="3781" w:type="dxa"/>
        </w:tcPr>
        <w:p w14:paraId="672B0867" w14:textId="1742E53E" w:rsidR="00C71117" w:rsidRDefault="00AF6A2C">
          <w:pPr>
            <w:spacing w:after="0" w:line="240" w:lineRule="auto"/>
            <w:ind w:left="30"/>
            <w:rPr>
              <w:rFonts w:eastAsia="Times New Roman"/>
              <w:sz w:val="24"/>
              <w:szCs w:val="24"/>
            </w:rPr>
          </w:pPr>
          <w:bookmarkStart w:id="108" w:name="_Hlk94167252"/>
          <w:ins w:id="109" w:author="Ali" w:date="2022-02-25T10:26:00Z">
            <w:r>
              <w:rPr>
                <w:rFonts w:eastAsia="Times New Roman"/>
                <w:sz w:val="24"/>
                <w:szCs w:val="24"/>
              </w:rPr>
              <w:t xml:space="preserve">OM 7.2 </w:t>
            </w:r>
          </w:ins>
          <w:r w:rsidR="00D50BCA">
            <w:rPr>
              <w:rFonts w:eastAsia="Times New Roman"/>
              <w:sz w:val="24"/>
              <w:szCs w:val="24"/>
            </w:rPr>
            <w:t>Researcher Handbook</w:t>
          </w:r>
        </w:p>
      </w:tc>
      <w:tc>
        <w:tcPr>
          <w:tcW w:w="3260" w:type="dxa"/>
          <w:vAlign w:val="center"/>
        </w:tcPr>
        <w:p w14:paraId="78EE38D2" w14:textId="77777777" w:rsidR="00C71117" w:rsidRDefault="00D50BCA">
          <w:pPr>
            <w:spacing w:after="0" w:line="240" w:lineRule="auto"/>
            <w:rPr>
              <w:rFonts w:eastAsia="Times New Roman"/>
              <w:b/>
              <w:bCs w:val="0"/>
              <w:sz w:val="24"/>
              <w:szCs w:val="24"/>
            </w:rPr>
          </w:pPr>
          <w:r>
            <w:rPr>
              <w:rFonts w:eastAsia="Times New Roman"/>
              <w:b/>
              <w:sz w:val="24"/>
              <w:szCs w:val="24"/>
            </w:rPr>
            <w:t>SI-RES-001</w:t>
          </w:r>
        </w:p>
      </w:tc>
      <w:tc>
        <w:tcPr>
          <w:tcW w:w="2642" w:type="dxa"/>
          <w:vMerge w:val="restart"/>
        </w:tcPr>
        <w:p w14:paraId="6606D596" w14:textId="77777777" w:rsidR="00C71117" w:rsidRDefault="00D50BCA">
          <w:pPr>
            <w:spacing w:after="0" w:line="240" w:lineRule="auto"/>
            <w:rPr>
              <w:rFonts w:eastAsia="Times New Roman"/>
              <w:b/>
              <w:sz w:val="24"/>
              <w:szCs w:val="24"/>
            </w:rPr>
          </w:pPr>
          <w:r>
            <w:rPr>
              <w:noProof/>
              <w:lang w:eastAsia="en-GB"/>
            </w:rPr>
            <w:drawing>
              <wp:anchor distT="0" distB="0" distL="114300" distR="114300" simplePos="0" relativeHeight="251671552" behindDoc="1" locked="0" layoutInCell="1" allowOverlap="1" wp14:anchorId="58FC4255" wp14:editId="6089ACE4">
                <wp:simplePos x="0" y="0"/>
                <wp:positionH relativeFrom="column">
                  <wp:posOffset>57785</wp:posOffset>
                </wp:positionH>
                <wp:positionV relativeFrom="paragraph">
                  <wp:posOffset>39370</wp:posOffset>
                </wp:positionV>
                <wp:extent cx="1304925" cy="528020"/>
                <wp:effectExtent l="0" t="0" r="0" b="5715"/>
                <wp:wrapNone/>
                <wp:docPr id="14" name="Picture 14" descr="Safari P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 Par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528020"/>
                        </a:xfrm>
                        <a:prstGeom prst="rect">
                          <a:avLst/>
                        </a:prstGeom>
                        <a:noFill/>
                        <a:ln>
                          <a:noFill/>
                        </a:ln>
                      </pic:spPr>
                    </pic:pic>
                  </a:graphicData>
                </a:graphic>
              </wp:anchor>
            </w:drawing>
          </w:r>
        </w:p>
      </w:tc>
    </w:tr>
    <w:tr w:rsidR="00C71117" w14:paraId="48361EA9" w14:textId="77777777">
      <w:trPr>
        <w:cantSplit/>
        <w:trHeight w:val="325"/>
      </w:trPr>
      <w:tc>
        <w:tcPr>
          <w:tcW w:w="3781" w:type="dxa"/>
          <w:tcBorders>
            <w:bottom w:val="single" w:sz="4" w:space="0" w:color="auto"/>
          </w:tcBorders>
          <w:vAlign w:val="center"/>
        </w:tcPr>
        <w:p w14:paraId="47D4463D" w14:textId="0B15B4A1" w:rsidR="00C71117" w:rsidRDefault="00D50BCA">
          <w:pPr>
            <w:spacing w:after="0" w:line="240" w:lineRule="auto"/>
            <w:rPr>
              <w:rFonts w:eastAsia="Times New Roman"/>
              <w:sz w:val="24"/>
              <w:szCs w:val="24"/>
            </w:rPr>
          </w:pPr>
          <w:r>
            <w:rPr>
              <w:rFonts w:eastAsia="Times New Roman"/>
              <w:sz w:val="24"/>
              <w:szCs w:val="24"/>
            </w:rPr>
            <w:t xml:space="preserve">Effective Date: </w:t>
          </w:r>
          <w:ins w:id="110" w:author="Health Safety" w:date="2022-02-25T10:14:00Z">
            <w:r w:rsidR="00F972E5">
              <w:rPr>
                <w:rFonts w:eastAsia="Times New Roman"/>
                <w:sz w:val="24"/>
                <w:szCs w:val="24"/>
              </w:rPr>
              <w:t xml:space="preserve">February </w:t>
            </w:r>
          </w:ins>
          <w:del w:id="111" w:author="Health Safety" w:date="2022-02-25T10:14:00Z">
            <w:r w:rsidDel="00F972E5">
              <w:rPr>
                <w:rFonts w:eastAsia="Times New Roman"/>
                <w:sz w:val="24"/>
                <w:szCs w:val="24"/>
              </w:rPr>
              <w:delText>January</w:delText>
            </w:r>
          </w:del>
          <w:r>
            <w:rPr>
              <w:rFonts w:eastAsia="Times New Roman"/>
              <w:sz w:val="24"/>
              <w:szCs w:val="24"/>
            </w:rPr>
            <w:t>’22</w:t>
          </w:r>
        </w:p>
      </w:tc>
      <w:tc>
        <w:tcPr>
          <w:tcW w:w="3260" w:type="dxa"/>
          <w:tcBorders>
            <w:bottom w:val="single" w:sz="4" w:space="0" w:color="auto"/>
          </w:tcBorders>
          <w:vAlign w:val="center"/>
        </w:tcPr>
        <w:p w14:paraId="359775BE" w14:textId="77777777" w:rsidR="00C71117" w:rsidRDefault="00D50BCA">
          <w:pPr>
            <w:spacing w:after="0" w:line="240" w:lineRule="auto"/>
            <w:rPr>
              <w:rFonts w:eastAsia="Times New Roman"/>
              <w:sz w:val="24"/>
              <w:szCs w:val="24"/>
            </w:rPr>
          </w:pPr>
          <w:r>
            <w:rPr>
              <w:rFonts w:eastAsia="Times New Roman"/>
              <w:sz w:val="24"/>
              <w:szCs w:val="24"/>
            </w:rPr>
            <w:t>Prepared by: S Denny/A Gillies</w:t>
          </w:r>
        </w:p>
      </w:tc>
      <w:tc>
        <w:tcPr>
          <w:tcW w:w="2642" w:type="dxa"/>
          <w:vMerge/>
        </w:tcPr>
        <w:p w14:paraId="0E8CBCDD" w14:textId="77777777" w:rsidR="00C71117" w:rsidRDefault="00C71117">
          <w:pPr>
            <w:spacing w:after="0" w:line="240" w:lineRule="auto"/>
            <w:rPr>
              <w:rFonts w:eastAsia="Times New Roman"/>
              <w:sz w:val="24"/>
              <w:szCs w:val="24"/>
            </w:rPr>
          </w:pPr>
        </w:p>
      </w:tc>
    </w:tr>
    <w:tr w:rsidR="00C71117" w14:paraId="0BE62854" w14:textId="77777777">
      <w:trPr>
        <w:cantSplit/>
        <w:trHeight w:val="325"/>
      </w:trPr>
      <w:tc>
        <w:tcPr>
          <w:tcW w:w="3781" w:type="dxa"/>
          <w:tcBorders>
            <w:bottom w:val="single" w:sz="4" w:space="0" w:color="auto"/>
          </w:tcBorders>
          <w:vAlign w:val="center"/>
        </w:tcPr>
        <w:p w14:paraId="5F4311F5" w14:textId="77777777" w:rsidR="00C71117" w:rsidRDefault="00D50BCA">
          <w:pPr>
            <w:spacing w:after="0" w:line="240" w:lineRule="auto"/>
            <w:rPr>
              <w:rFonts w:eastAsia="Times New Roman"/>
              <w:sz w:val="24"/>
              <w:szCs w:val="24"/>
            </w:rPr>
          </w:pPr>
          <w:r>
            <w:rPr>
              <w:rFonts w:eastAsia="Times New Roman"/>
              <w:sz w:val="24"/>
              <w:szCs w:val="24"/>
            </w:rPr>
            <w:t>Issue Number: 001</w:t>
          </w:r>
        </w:p>
      </w:tc>
      <w:tc>
        <w:tcPr>
          <w:tcW w:w="3260" w:type="dxa"/>
          <w:tcBorders>
            <w:bottom w:val="single" w:sz="4" w:space="0" w:color="auto"/>
          </w:tcBorders>
          <w:vAlign w:val="center"/>
        </w:tcPr>
        <w:p w14:paraId="2B14D8AB" w14:textId="13544F8B" w:rsidR="00C71117" w:rsidRDefault="00D50BCA">
          <w:pPr>
            <w:spacing w:after="0" w:line="240" w:lineRule="auto"/>
            <w:rPr>
              <w:rFonts w:eastAsia="Times New Roman"/>
              <w:sz w:val="24"/>
              <w:szCs w:val="24"/>
            </w:rPr>
          </w:pPr>
          <w:r>
            <w:rPr>
              <w:rFonts w:eastAsia="Times New Roman"/>
              <w:sz w:val="24"/>
              <w:szCs w:val="24"/>
            </w:rPr>
            <w:t xml:space="preserve">Authorised by: </w:t>
          </w:r>
          <w:ins w:id="112" w:author="Health Safety" w:date="2022-02-25T10:13:00Z">
            <w:r w:rsidR="00F972E5">
              <w:rPr>
                <w:rFonts w:eastAsia="Times New Roman"/>
                <w:sz w:val="24"/>
                <w:szCs w:val="24"/>
              </w:rPr>
              <w:t>A D</w:t>
            </w:r>
          </w:ins>
          <w:ins w:id="113" w:author="Health Safety" w:date="2022-02-25T10:14:00Z">
            <w:r w:rsidR="00F972E5">
              <w:rPr>
                <w:rFonts w:eastAsia="Times New Roman"/>
                <w:sz w:val="24"/>
                <w:szCs w:val="24"/>
              </w:rPr>
              <w:t>enny</w:t>
            </w:r>
          </w:ins>
          <w:del w:id="114" w:author="Health Safety" w:date="2022-02-25T10:13:00Z">
            <w:r w:rsidDel="00F972E5">
              <w:rPr>
                <w:rFonts w:eastAsia="Times New Roman"/>
                <w:sz w:val="24"/>
                <w:szCs w:val="24"/>
              </w:rPr>
              <w:delText>draft</w:delText>
            </w:r>
          </w:del>
        </w:p>
      </w:tc>
      <w:tc>
        <w:tcPr>
          <w:tcW w:w="2642" w:type="dxa"/>
          <w:vMerge/>
          <w:tcBorders>
            <w:bottom w:val="single" w:sz="4" w:space="0" w:color="auto"/>
          </w:tcBorders>
        </w:tcPr>
        <w:p w14:paraId="59C8EAD7" w14:textId="77777777" w:rsidR="00C71117" w:rsidRDefault="00C71117">
          <w:pPr>
            <w:spacing w:after="0" w:line="240" w:lineRule="auto"/>
            <w:rPr>
              <w:rFonts w:eastAsia="Times New Roman"/>
              <w:sz w:val="24"/>
              <w:szCs w:val="24"/>
            </w:rPr>
          </w:pPr>
        </w:p>
      </w:tc>
    </w:tr>
    <w:bookmarkEnd w:id="108"/>
  </w:tbl>
  <w:p w14:paraId="17A5D969" w14:textId="77777777" w:rsidR="00C71117" w:rsidRDefault="00C71117">
    <w:pPr>
      <w:pStyle w:val="Header"/>
      <w:ind w:left="-56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2CF0" w14:textId="77777777" w:rsidR="00AF6A2C" w:rsidRDefault="00AF6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195"/>
    <w:multiLevelType w:val="multilevel"/>
    <w:tmpl w:val="9A6A7CD6"/>
    <w:lvl w:ilvl="0">
      <w:start w:val="1"/>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1" w15:restartNumberingAfterBreak="0">
    <w:nsid w:val="59AC5E89"/>
    <w:multiLevelType w:val="hybridMultilevel"/>
    <w:tmpl w:val="EA382540"/>
    <w:lvl w:ilvl="0" w:tplc="20861A86">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num w:numId="1" w16cid:durableId="1038165171">
    <w:abstractNumId w:val="0"/>
  </w:num>
  <w:num w:numId="2" w16cid:durableId="15347287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Boyd">
    <w15:presenceInfo w15:providerId="AD" w15:userId="S::emily.boyd@blairdrummond.com::8e12adfa-28e5-44ce-a7d5-00e8941612be"/>
  </w15:person>
  <w15:person w15:author="Alana Grant">
    <w15:presenceInfo w15:providerId="None" w15:userId="Alana Grant"/>
  </w15:person>
  <w15:person w15:author="Health Safety">
    <w15:presenceInfo w15:providerId="None" w15:userId="Health Safety"/>
  </w15:person>
  <w15:person w15:author="Helen Donnelly">
    <w15:presenceInfo w15:providerId="AD" w15:userId="S::helen.donnelly@morton-fraser.com::cc6b4636-c81a-4d51-aab2-125380812cd8"/>
  </w15:person>
  <w15:person w15:author="Ali">
    <w15:presenceInfo w15:providerId="Windows Live" w15:userId="ad950ebc7f069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OCID" w:val="811191"/>
    <w:docVar w:name="BASEPRECID" w:val="8"/>
    <w:docVar w:name="BASEPRECTYPE" w:val="BLANK"/>
    <w:docVar w:name="CLIENTID" w:val="42736"/>
    <w:docVar w:name="COMPANYID" w:val="2122615816"/>
    <w:docVar w:name="DOCID" w:val="21276872"/>
    <w:docVar w:name="DOCIDEX" w:val=" "/>
    <w:docVar w:name="EDITION" w:val="FM"/>
    <w:docVar w:name="FILEID" w:val="246037"/>
    <w:docVar w:name="SERIALNO" w:val="12183"/>
    <w:docVar w:name="VERSIONID" w:val="d7d604b9-1371-44af-80e0-7b4c4e4bab0a"/>
    <w:docVar w:name="VERSIONLABEL" w:val="1"/>
  </w:docVars>
  <w:rsids>
    <w:rsidRoot w:val="00C71117"/>
    <w:rsid w:val="00293644"/>
    <w:rsid w:val="003766AB"/>
    <w:rsid w:val="003929C8"/>
    <w:rsid w:val="005E1BF7"/>
    <w:rsid w:val="006621FB"/>
    <w:rsid w:val="007D3E66"/>
    <w:rsid w:val="008B4CF2"/>
    <w:rsid w:val="00A245B4"/>
    <w:rsid w:val="00AC3342"/>
    <w:rsid w:val="00AE461F"/>
    <w:rsid w:val="00AF6A2C"/>
    <w:rsid w:val="00BF48D1"/>
    <w:rsid w:val="00C71117"/>
    <w:rsid w:val="00C94F71"/>
    <w:rsid w:val="00CC7E16"/>
    <w:rsid w:val="00CD27AC"/>
    <w:rsid w:val="00D50BCA"/>
    <w:rsid w:val="00D74AE0"/>
    <w:rsid w:val="00D77934"/>
    <w:rsid w:val="00DB5CD4"/>
    <w:rsid w:val="00DF6EA6"/>
    <w:rsid w:val="00EB4B77"/>
    <w:rsid w:val="00F97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628C3C"/>
  <w15:chartTrackingRefBased/>
  <w15:docId w15:val="{40CEFC41-0DA5-4EBE-86AF-99C4ED5D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bCs/>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Pr>
      <w:rFonts w:cs="Times New Roman"/>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Pr>
      <w:rFonts w:cs="Times New Roman"/>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style>
  <w:style w:type="paragraph" w:styleId="ListParagraph">
    <w:name w:val="List Paragraph"/>
    <w:basedOn w:val="Normal"/>
    <w:uiPriority w:val="34"/>
    <w:qFormat/>
    <w:rsid w:val="00AE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13:01:45.361"/>
    </inkml:context>
    <inkml:brush xml:id="br0">
      <inkml:brushProperty name="width" value="0.05" units="cm"/>
      <inkml:brushProperty name="height" value="0.05" units="cm"/>
    </inkml:brush>
  </inkml:definitions>
  <inkml:trace contextRef="#ctx0" brushRef="#br0">612 134 24575,'0'-3'0,"0"-1"0,-1 1 0,0-1 0,0 0 0,0 1 0,0 0 0,0-1 0,-1 1 0,1 0 0,-1-1 0,0 1 0,0 0 0,0 0 0,-1 1 0,-3-5 0,-1 0 0,0 1 0,-1-1 0,0 1 0,-12-6 0,9 6 0,-1 0 0,0 1 0,0 0 0,-1 1 0,1 0 0,-1 1 0,0 0 0,0 2 0,0-1 0,0 1 0,0 1 0,0 0 0,0 1 0,-14 3 0,10-1 0,0 1 0,1 1 0,0 1 0,0 0 0,1 1 0,0 0 0,0 1 0,0 1 0,1 1 0,-18 15 0,15-10 0,1 1 0,0 1 0,-20 28 0,27-32 0,1 1 0,1-1 0,-1 1 0,2 0 0,0 1 0,-4 15 0,9-24 0,-1 1 0,1-1 0,1 1 0,-1 0 0,1-1 0,0 1 0,0 0 0,1-1 0,0 1 0,0-1 0,4 13 0,-1-11 0,0 1 0,0 0 0,1-1 0,0 0 0,0 0 0,1 0 0,11 11 0,-6-7 0,2 0 0,-1-1 0,2-1 0,-1 0 0,1 0 0,1-2 0,20 10 0,-26-14 0,1 0 0,0-1 0,0 0 0,0-1 0,0 0 0,0 0 0,1-1 0,-1-1 0,0 0 0,0 0 0,1-1 0,-1 0 0,13-3 0,-9-1 0,-1 1 0,0-2 0,-1 0 0,1 0 0,-1-1 0,0-1 0,-1 0 0,0 0 0,0-1 0,-1-1 0,0 0 0,-1 0 0,0-1 0,12-18 0,-19 26 0,0-1 0,0 0 0,0 0 0,0 0 0,-1 0 0,2-6 0,-2 8 0,-1 1 0,0 0 0,0 0 0,0 0 0,0 0 0,0 0 0,0 0 0,0 0 0,0-1 0,-1 1 0,1 0 0,0 0 0,-1 0 0,1 0 0,-1 0 0,1 0 0,-1 0 0,1 0 0,-1 0 0,0 0 0,1 1 0,-1-1 0,0 0 0,0 0 0,0 1 0,0-1 0,1 0 0,-1 1 0,-2-2 0,-2 0 0,0 0 0,-1 0 0,0 0 0,1 1 0,-1 0 0,0 0 0,-6-1 0,-42 2 0,52 0 0,-29 1 0,-50 10 0,-28 13 0,24-4 0,79-19 0,5 0 0,-1-1 0,1 1 0,-1-1 0,1 0 0,-1 1 0,0-1 0,1 0 0,-1 0 0,1 0 0,-1 0 0,-1-1 0,14-2 0,135-16 0,-24 5 0,-52 1 0,82-24 0,-104 21 0,-1-1 0,69-36 0,-116 53 0,0 0 0,0-1 0,1 1 0,-1 0 0,0 0 0,0 0 0,0 0 0,1 0 0,-1 0 0,0 0 0,0 0 0,0 0 0,0 0 0,1 0 0,-1 0 0,0 0 0,0 0 0,0 1 0,1-1 0,-1 0 0,0 0 0,0 0 0,0 0 0,0 0 0,0 0 0,1 0 0,-1 0 0,0 1 0,0-1 0,0 0 0,0 0 0,0 0 0,0 0 0,1 0 0,-1 1 0,0-1 0,0 0 0,0 0 0,0 0 0,0 0 0,0 1 0,0-1 0,0 0 0,0 0 0,0 0 0,0 1 0,0-1 0,0 0 0,0 0 0,0 0 0,0 0 0,0 1 0,0-1 0,-1 16 0,1-12 0,-9 71 0,5-43 0,-1 58 0,5-104 0,0 1 0,1 0 0,1 0 0,0 0 0,1 0 0,6-19 0,-7 26 0,1-1 0,0 1 0,0 0 0,0 0 0,1 1 0,7-10 0,-8 11 0,0 1 0,1 0 0,-1 1 0,1-1 0,-1 1 0,1-1 0,0 1 0,0 0 0,0 0 0,0 1 0,7-3 0,-5 3 0,0 0 0,0 0 0,0 0 0,0 1 0,0 0 0,1 0 0,-1 1 0,0 0 0,0 0 0,11 4 0,1 1 0,0 2 0,19 11 0,-21-11 0,-14-7 0,1 1 0,0-1 0,0 0 0,0 0 0,0 0 0,-1-1 0,1 1 0,0-1 0,0 0 0,0 1 0,0-1 0,0 0 0,0-1 0,0 1 0,0-1 0,0 1 0,0-1 0,0 0 0,0 0 0,0 0 0,0 0 0,-1-1 0,5-2 0,4-3 0,-1 0 0,0-1 0,0 0 0,-1-1 0,0 0 0,0 0 0,-1-1 0,-1 0 0,10-16 0,-16 26 0,-1 0 0,0 0 0,0 0 0,0 0 0,0 0 0,0 0 0,0 0 0,0 0 0,0 0 0,0 0 0,0 0 0,0-1 0,0 1 0,0 0 0,0 0 0,0 0 0,0 0 0,0 0 0,0 0 0,0 0 0,0 0 0,0 0 0,0 0 0,0 0 0,0 0 0,0 0 0,0 0 0,0 0 0,0 0 0,0 0 0,0 0 0,0 0 0,0 0 0,0 0 0,0-1 0,0 1 0,0 0 0,0 0 0,0 0 0,0 0 0,0 0 0,0 0 0,0 0 0,0 0 0,0 0 0,0 0 0,0 0 0,0 0 0,0 0 0,0 0 0,0 0 0,0 0 0,0 0 0,0 0 0,0 0 0,0 0 0,0 0 0,0 0 0,0 0 0,0 0 0,-1 0 0,-3 2 0,-6 5 0,-3 4 0,-1 1 0,2 1 0,0 0 0,0 0 0,1 1 0,1 1 0,0 0 0,1 0 0,1 1 0,0 0 0,-8 27 0,15-39 0,0 0 0,0 1 0,0-1 0,1 0 0,-1 0 0,1 0 0,0 1 0,1-1 0,-1 0 0,1 0 0,-1 0 0,1 0 0,0 1 0,3 3 0,-3-5 0,1 0 0,0 0 0,0 0 0,0 0 0,0 0 0,0-1 0,1 1 0,-1-1 0,1 1 0,-1-1 0,1 0 0,0 0 0,0 0 0,0-1 0,0 1 0,0-1 0,5 2 0,-4-2 0,0 0 0,1 0 0,-1 0 0,0-1 0,0 1 0,0-1 0,0 0 0,0 0 0,1-1 0,-1 1 0,0-1 0,6-2 0,-4 1 0,0 0 0,-1-1 0,1 0 0,-1 0 0,0 0 0,0 0 0,0-1 0,5-4 0,-4 1 0,1 0 0,-1 0 0,0-1 0,-1 1 0,0-1 0,0 0 0,-1-1 0,0 1 0,0-1 0,-1 0 0,3-10 0,-5 12 0,0 1 0,0-1 0,-1 0 0,0 1 0,0-1 0,-1 0 0,0 1 0,-1-9 0,0 11 0,1-1 0,0 1 0,-1 0 0,1 0 0,-1 0 0,-1 0 0,1 0 0,0 0 0,-1 0 0,0 1 0,0 0 0,0-1 0,-3-2 0,6 6 0,-1 0 0,1-1 0,0 1 0,0 0 0,0 0 0,-1 0 0,1-1 0,0 1 0,0 0 0,-1 0 0,1 0 0,0 0 0,-1 0 0,1-1 0,0 1 0,0 0 0,-1 0 0,1 0 0,0 0 0,-1 0 0,1 0 0,0 0 0,0 0 0,-1 0 0,1 0 0,0 0 0,-1 0 0,1 1 0,0-1 0,0 0 0,-1 0 0,1 0 0,0 0 0,0 0 0,-1 0 0,1 1 0,0-1 0,0 0 0,-1 0 0,1 0 0,0 1 0,0-1 0,0 0 0,0 0 0,-1 1 0,1-1 0,0 0 0,0 0 0,0 1 0,0-1 0,0 0 0,0 1 0,0-1 0,0 0 0,0 1 0,-1 3 0,0-1 0,1 1 0,0 6 0,-1-7 0,2 11 0,-1-1 0,2 0 0,-1 1 0,2-1 0,0 0 0,0-1 0,7 17 0,-5-19 0,-1 0 0,2 1 0,-1-2 0,1 1 0,1-1 0,0 1 0,0-2 0,16 15 0,-21-21 0,1 0 0,-1 0 0,1 0 0,0 0 0,0 0 0,0-1 0,0 1 0,0-1 0,0 0 0,0 0 0,0 0 0,1 0 0,3 0 0,-4-1 0,-1-1 0,1 1 0,-1 0 0,0-1 0,1 1 0,-1-1 0,1 0 0,-1 1 0,0-1 0,1-1 0,-1 1 0,0 0 0,0 0 0,0-1 0,0 1 0,0-1 0,0 0 0,2-2 0,3-5 0,0 0 0,0 0 0,-1-1 0,0 0 0,6-16 0,19-56 0,-26 68 0,12-39 0,13-38 0,-29 90 0,0-1 0,-1 0 0,1 1 0,0-1 0,0 1 0,1-3 0,-2 4 0,0 0 0,0 0 0,0 0 0,1 0 0,-1 0 0,0-1 0,0 1 0,0 0 0,0 0 0,0 0 0,0 0 0,0 0 0,1 0 0,-1 0 0,0 0 0,0 0 0,0 0 0,0 0 0,0 0 0,0 0 0,0 0 0,1 0 0,-1 0 0,0 0 0,0 0 0,0 0 0,0 0 0,0 0 0,0 0 0,0 0 0,1 0 0,-1 1 0,0-1 0,0 0 0,4 8 0,12 41 0,17 96 0,-28-121 0,12 82 0,-17-114 0,0-1 0,1 1 0,-1 0 0,4-11 0,-2 5 0,5-25 0,1 1 0,15-39 0,-17 59 0,1 1 0,1 0 0,0 0 0,1 1 0,1 0 0,17-21 0,-23 33 0,-1 0 0,1 0 0,0 0 0,1 0 0,-1 1 0,1 0 0,-1 0 0,9-4 0,-11 6 0,0 0 0,0 1 0,0-1 0,0 1 0,0-1 0,0 1 0,1 0 0,-1 0 0,0 0 0,0 0 0,1 0 0,-1 0 0,0 0 0,0 1 0,0-1 0,0 1 0,1 0 0,-1 0 0,0 0 0,0 0 0,0 0 0,-1 0 0,4 3 0,1 1 0,0 1 0,0 0 0,0 0 0,-1 1 0,-1 0 0,1 0 0,-1 0 0,0 0 0,4 11 0,3 10 0,8 35 0,-8-14 0,-1 0 0,-3 0 0,2 58 0,-9-104 0,0 9 0,0-12 0,1-1 0,-1 1 0,0 0 0,0 0 0,0 0 0,0 0 0,0 0 0,0 0 0,0 0 0,0 0 0,0 0 0,0 0 0,0 0 0,0-1 0,1 1 0,-1 0 0,0 0 0,0 0 0,0 0 0,0 0 0,0 0 0,0 0 0,0 0 0,1 0 0,-1 0 0,0 0 0,0 0 0,0 0 0,0 0 0,0 0 0,0 0 0,0 0 0,0 0 0,1 0 0,-1 0 0,0 0 0,0 0 0,0 0 0,0 1 0,0-1 0,0 0 0,0 0 0,0 0 0,0 0 0,1 0 0,-1 0 0,0 0 0,0 0 0,0 0 0,0 0 0,0 0 0,0 1 0,0-1 0,0 0 0,0 0 0,0 0 0,0 0 0,0 0 0,0 0 0,0 0 0,0 1 0,0-1 0,0 0 0,0 0 0,8-12 0,-1 0 0,9-23 0,-6 14 0,144-332 0,-152 347 0,1 1 0,-1-1 0,0-1 0,0 1 0,-1 0 0,2-9 0,-3 13 0,0 1 0,0 0 0,0-1 0,-1 1 0,1 0 0,0-1 0,0 1 0,-1 0 0,1-1 0,-1 1 0,1 0 0,-1 0 0,1-1 0,-1 1 0,0 0 0,0 0 0,0 0 0,1 0 0,-1 0 0,0 0 0,0 0 0,0 0 0,-1 0 0,1 1 0,0-1 0,0 0 0,0 1 0,0-1 0,-1 1 0,1-1 0,-2 1 0,-7-3 0,0 1 0,0 0 0,0 1 0,-16 0 0,-44 4 0,50-2 0,-77 7 0,-70 2 0,141-12 0,23 1 0,5 1 0,8-2 0,178 4 0,-119 1 0,134 2-1365,-113-4-5462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13:01:41.492"/>
    </inkml:context>
    <inkml:brush xml:id="br0">
      <inkml:brushProperty name="width" value="0.05" units="cm"/>
      <inkml:brushProperty name="height" value="0.05" units="cm"/>
    </inkml:brush>
  </inkml:definitions>
  <inkml:trace contextRef="#ctx0" brushRef="#br0">70 583 24575,'2'-12'0,"0"7"0,9-89 0,11-62 0,-16 125 0,13-57 0,-14 71 0,1 0 0,0 0 0,10-17 0,-9 20 0,20-35 0,-22 42 0,-1 0 0,2 0 0,-1 0 0,10-8 0,-15 15 0,1-1 0,0 1 0,-1-1 0,1 1 0,0-1 0,-1 1 0,1 0 0,0-1 0,0 1 0,0 0 0,-1-1 0,1 1 0,0 0 0,0 0 0,0 0 0,0 0 0,-1 0 0,1 0 0,0 0 0,0 0 0,0 0 0,0 0 0,-1 1 0,1-1 0,0 0 0,0 1 0,0-1 0,-1 0 0,1 1 0,0-1 0,0 1 0,-1-1 0,1 1 0,-1-1 0,1 1 0,0 0 0,3 4 0,0-1 0,0 1 0,0 0 0,2 6 0,-1-3 0,138 243 0,-120-207 0,-1 1 0,21 66 0,-43-108 0,3 11 0,-3-13 0,0-1 0,0 1 0,0-1 0,0 0 0,0 1 0,0-1 0,0 1 0,0-1 0,0 0 0,-1 1 0,1-1 0,0 1 0,0-1 0,-1 0 0,1 1 0,0-1 0,0 0 0,-1 1 0,1-1 0,0 0 0,-1 0 0,1 1 0,0-1 0,-1 0 0,1 0 0,-1 0 0,1 1 0,0-1 0,-1 0 0,1 0 0,-1 0 0,-5 1 0,-1 0 0,1-1 0,0 0 0,0 0 0,-1-1 0,-9-1 0,5 0 0,-21-3 0,-1-2 0,1-2 0,-57-22 0,46 12 0,0-2 0,-42-30 0,69 41 0,-58-41 0,71 48 0,6 3 0,10 4 0,-12-3 0,142 66 0,-97-43 0,75 27 0,-110-47 0,-1-1 0,1-1 0,0 1 0,0-2 0,0 0 0,16 0 0,-22-1 0,1-1 0,-1 1 0,1-1 0,-1-1 0,1 1 0,-1-1 0,0 0 0,0 0 0,0 0 0,0-1 0,0 0 0,-1 0 0,1 0 0,6-7 0,-2 1 0,0-1 0,-1 0 0,-1 0 0,1-1 0,-2 0 0,11-23 0,22-76 0,-31 85 0,0-1 0,10-29 0,-15 47 0,1 1 0,-1 0 0,1 0 0,10-13 0,-13 18 0,0 1 0,0 0 0,0-1 0,1 1 0,-1 0 0,3-2 0,-4 3 0,1 0 0,-1 0 0,0 0 0,1 0 0,-1 0 0,0-1 0,1 1 0,-1 0 0,0 0 0,1 0 0,-1 0 0,0 0 0,1 0 0,-1 0 0,1 0 0,-1 0 0,0 1 0,1-1 0,-1 0 0,0 0 0,1 0 0,-1 0 0,0 0 0,1 1 0,-1-1 0,0 0 0,0 0 0,1 1 0,-1-1 0,0 0 0,1 0 0,-1 1 0,0-1 0,0 0 0,0 1 0,1-1 0,-1 0 0,0 0 0,0 1 0,4 8 0,-1-1 0,0 0 0,0 1 0,1 10 0,0-2 0,21 93 0,35 117 0,-60-226 0,3 7 0,0 0 0,0 0 0,9 14 0,-11-21 0,0 1 0,0-1 0,0 1 0,0-1 0,1 1 0,-1-1 0,0 0 0,1 1 0,-1-1 0,1 0 0,0 0 0,-1 0 0,1 0 0,0-1 0,-1 1 0,1 0 0,0-1 0,0 1 0,0-1 0,0 0 0,0 0 0,-1 1 0,4-1 0,0-1 0,1 0 0,-1-1 0,0 1 0,0-1 0,0 0 0,0 0 0,0-1 0,0 1 0,-1-1 0,1 0 0,-1 0 0,0-1 0,0 1 0,6-7 0,-3 2 0,1-1 0,-1 0 0,-1-1 0,1 0 0,7-18 0,-12 24 0,0-1 0,-1 1 0,1-1 0,-1 0 0,0 1 0,-1-1 0,1 0 0,-1 0 0,0-5 0,0 8 0,0 1 0,-1-1 0,1 1 0,0-1 0,-1 1 0,1-1 0,-1 1 0,1-1 0,-1 1 0,0-1 0,1 1 0,-1 0 0,0-1 0,0 1 0,0 0 0,0 0 0,0-1 0,0 1 0,-1 0 0,1 0 0,0 0 0,-1 0 0,1 1 0,0-1 0,-1 0 0,1 1 0,-1-1 0,1 1 0,-1-1 0,-2 0 0,1 1 0,1 0 0,-1 0 0,1 0 0,0 0 0,-1 0 0,1 1 0,-1-1 0,1 1 0,0-1 0,-1 1 0,1 0 0,0 0 0,0 0 0,0 0 0,0 0 0,0 1 0,0-1 0,0 1 0,0-1 0,0 1 0,1 0 0,-1-1 0,-1 4 0,0-2 0,1 1 0,-1 0 0,1 0 0,0 0 0,0 0 0,1 0 0,-1 0 0,1 0 0,0 1 0,0-1 0,0 9 0,1-5 0,1 1 0,0-1 0,0 0 0,1 0 0,0 1 0,0-1 0,1-1 0,7 16 0,-4-11 0,2 1 0,-1-1 0,2-1 0,13 16 0,-18-22 0,1-1 0,-1 1 0,1-1 0,0 0 0,1 0 0,-1-1 0,1 1 0,0-1 0,7 2 0,-10-3 0,0-1 0,1-1 0,-1 1 0,0 0 0,1-1 0,-1 0 0,0 0 0,1 0 0,-1 0 0,1 0 0,-1-1 0,0 1 0,1-1 0,-1 0 0,0 0 0,0 0 0,0-1 0,0 1 0,4-3 0,-3 1 0,-1 1 0,0 0 0,1-1 0,-1 0 0,0 0 0,0 0 0,-1 0 0,1 0 0,-1-1 0,1 1 0,-1-1 0,0 0 0,2-6 0,-2 5 0,-1-1 0,0 1 0,0-1 0,0 1 0,-1-1 0,0 0 0,0 1 0,0-1 0,-1-6 0,-2-1 0,0 0 0,-1 0 0,0 1 0,-1-1 0,-1 1 0,0 0 0,-13-19 0,17 28 0,-2-5 0,-1 1 0,-1 0 0,1 0 0,-1 0 0,0 1 0,-12-9 0,18 14 0,0 1 0,0 0 0,0 0 0,0 0 0,0 0 0,-1 0 0,1 0 0,0 0 0,0 0 0,0 0 0,0-1 0,0 1 0,-1 0 0,1 0 0,0 0 0,0 0 0,0 0 0,0 0 0,0 0 0,-1 0 0,1 0 0,0 0 0,0 0 0,0 0 0,0 0 0,0 0 0,-1 0 0,1 0 0,0 0 0,0 1 0,1 3 0,5 8 0,-5-11 0,9 16 0,2 0 0,0 0 0,1-1 0,1-1 0,26 23 0,-37-35 0,1 0 0,0 0 0,0-1 0,1 1 0,5 2 0,-9-5 0,1 1 0,0 0 0,0-1 0,0 1 0,1-1 0,-1 0 0,0 0 0,0 0 0,0 0 0,0 0 0,0 0 0,0 0 0,0-1 0,0 1 0,2-2 0,3-1 0,-1 0 0,1-1 0,-1 0 0,0 0 0,0 0 0,-1-1 0,1 0 0,-1 0 0,5-6 0,4-7 0,20-30 0,-22 29 0,-1-2 0,-1 1 0,0-1 0,11-41 0,-19 91 0,-1 12 0,8 165 0,-9-203 0,0-1 0,0 0 0,0 0 0,1 0 0,-1-1 0,0 1 0,1 0 0,0 0 0,-1 0 0,1-1 0,0 1 0,0 0 0,0 0 0,1 1 0,-1-1 0,-1 0 0,1-1 0,0 1 0,-1 0 0,0 0 0,1 0 0,-1 0 0,0 0 0,0 0 0,0 0 0,-1 0 0,1 3 0,-4-27 0,3 2 0,0 0 0,2 0 0,0 0 0,1 0 0,1 1 0,1-1 0,8-23 0,-11 39 0,1 0 0,0 0 0,0 0 0,0 0 0,0 0 0,1 0 0,-1 1 0,1-1 0,0 1 0,0 0 0,1 0 0,-1 0 0,4-3 0,-4 5 0,0-1 0,0 1 0,0-1 0,0 1 0,0 0 0,0 0 0,1 0 0,-1 1 0,0-1 0,1 1 0,-1 0 0,0 0 0,1 0 0,-1 0 0,0 0 0,1 1 0,5 1 0,-5 0 0,0-1 0,1 1 0,-1 0 0,0 1 0,-1-1 0,1 1 0,0 0 0,-1-1 0,1 2 0,-1-1 0,0 0 0,0 1 0,0-1 0,-1 1 0,1 0 0,-1 0 0,2 4 0,4 9 0,-1 0 0,8 33 0,-14-45 0,4 14 0,-4-13 0,1 1 0,0 0 0,0 0 0,3 6 0,-5-13 0,1 0 0,-1 1 0,0-1 0,1 1 0,-1-1 0,0 0 0,1 1 0,-1-1 0,1 0 0,-1 0 0,1 1 0,-1-1 0,0 0 0,1 0 0,-1 0 0,1 0 0,-1 0 0,1 1 0,-1-1 0,1 0 0,-1 0 0,1 0 0,-1 0 0,1 0 0,-1 0 0,1-1 0,-1 1 0,1 0 0,0 0 0,17-7 0,-13 4 0,177-84 0,-87 39 0,-77 40 0,61-34 0,-69 36 0,-1 0 0,0 0 0,0-1 0,-1-1 0,14-15 0,-21 22 0,0 0 0,-1 0 0,1 0 0,0 0 0,-1 0 0,1 0 0,-1 0 0,1 0 0,-1 0 0,1 0 0,-1 0 0,1-2 0,-1 3 0,-1 0 0,1-1 0,0 1 0,0 0 0,0 0 0,0-1 0,0 1 0,0 0 0,0 0 0,0 0 0,0-1 0,0 1 0,-1 0 0,1 0 0,0 0 0,0 0 0,0-1 0,0 1 0,-1 0 0,1 0 0,0 0 0,0 0 0,0 0 0,-1 0 0,-9-1 0,-6 2 0,0 2 0,-1 0 0,-15 6 0,-45 19 0,53-18 0,1 0 0,0 2 0,-41 28 0,55-33 0,-1 1 0,1 0 0,0 0 0,1 1 0,-1 0 0,2 1 0,0 0 0,0 0 0,0 0 0,-5 15 0,10-22 0,1 1 0,0-1 0,0 0 0,0 0 0,1 0 0,-1 1 0,1-1 0,0 0 0,0 5 0,0-6 0,0 0 0,1 0 0,-1 0 0,1 0 0,-1-1 0,1 1 0,0 0 0,0-1 0,0 1 0,0 0 0,0-1 0,0 1 0,0-1 0,1 1 0,-1-1 0,0 0 0,3 2 0,4 2 0,-1 0 0,1-1 0,0-1 0,0 1 0,0-1 0,0 0 0,10 1 0,2 0 0,39 2 0,-45-5 0,1-1 0,-1 0 0,0-1 0,0-1 0,0 0 0,0-1 0,16-5 0,-24 5 0,1 1 0,-1-1 0,0 0 0,0-1 0,-1 1 0,1-1 0,-1 0 0,1 0 0,-1-1 0,-1 0 0,1 0 0,-1 0 0,1 0 0,-2-1 0,1 0 0,0 1 0,2-8 0,-2 2 0,0 0 0,-1 0 0,-1-1 0,1 1 0,-2-1 0,0 1 0,0-13 0,-1 1 0,-2 1 0,-7-37 0,7 48 0,1 17 0,3 17 0,0-13 14,1-1-1,0 0 0,1 0 0,0 0 1,0-1-1,1 1 0,0-1 1,10 13-1,-7-12-225,0 0 0,0-1 0,1 0-1,0-1 1,0 0 0,19 11 0,0-4-6615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Alana Grant</cp:lastModifiedBy>
  <cp:revision>2</cp:revision>
  <dcterms:created xsi:type="dcterms:W3CDTF">2022-06-17T13:03:00Z</dcterms:created>
  <dcterms:modified xsi:type="dcterms:W3CDTF">2022-06-17T13:03:00Z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PRECID">
    <vt:i4>8</vt:i4>
  </property>
  <property fmtid="{D5CDD505-2E9C-101B-9397-08002B2CF9AE}" pid="3" name="BASEPRECTYPE">
    <vt:lpwstr>BLANK</vt:lpwstr>
  </property>
  <property fmtid="{D5CDD505-2E9C-101B-9397-08002B2CF9AE}" pid="4" name="DOCID">
    <vt:i4>21276872</vt:i4>
  </property>
  <property fmtid="{D5CDD505-2E9C-101B-9397-08002B2CF9AE}" pid="5" name="DOCIDEX">
    <vt:lpwstr> </vt:lpwstr>
  </property>
  <property fmtid="{D5CDD505-2E9C-101B-9397-08002B2CF9AE}" pid="6" name="COMPANYID">
    <vt:i4>2122615816</vt:i4>
  </property>
  <property fmtid="{D5CDD505-2E9C-101B-9397-08002B2CF9AE}" pid="7" name="SERIALNO">
    <vt:i4>12183</vt:i4>
  </property>
  <property fmtid="{D5CDD505-2E9C-101B-9397-08002B2CF9AE}" pid="8" name="EDITION">
    <vt:lpwstr>FM</vt:lpwstr>
  </property>
  <property fmtid="{D5CDD505-2E9C-101B-9397-08002B2CF9AE}" pid="9" name="CLIENTID">
    <vt:i4>42736</vt:i4>
  </property>
  <property fmtid="{D5CDD505-2E9C-101B-9397-08002B2CF9AE}" pid="10" name="FILEID">
    <vt:i4>246037</vt:i4>
  </property>
  <property fmtid="{D5CDD505-2E9C-101B-9397-08002B2CF9AE}" pid="11" name="ASSOCID">
    <vt:i4>811191</vt:i4>
  </property>
  <property fmtid="{D5CDD505-2E9C-101B-9397-08002B2CF9AE}" pid="12" name="VERSIONID">
    <vt:lpwstr>d7d604b9-1371-44af-80e0-7b4c4e4bab0a</vt:lpwstr>
  </property>
  <property fmtid="{D5CDD505-2E9C-101B-9397-08002B2CF9AE}" pid="13" name="VERSIONLABEL">
    <vt:lpwstr>1</vt:lpwstr>
  </property>
</Properties>
</file>